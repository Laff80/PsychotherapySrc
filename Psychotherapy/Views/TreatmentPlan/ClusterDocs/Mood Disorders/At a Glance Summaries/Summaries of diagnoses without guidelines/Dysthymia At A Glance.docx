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28" w:rsidRPr="00275122" w:rsidRDefault="00275122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275122">
        <w:rPr>
          <w:rFonts w:ascii="Bookman Old Style" w:hAnsi="Bookman Old Style"/>
          <w:b/>
          <w:sz w:val="24"/>
          <w:szCs w:val="24"/>
        </w:rPr>
        <w:t>Dysthymia</w:t>
      </w:r>
      <w:proofErr w:type="spellEnd"/>
      <w:r w:rsidRPr="00275122">
        <w:rPr>
          <w:rFonts w:ascii="Bookman Old Style" w:hAnsi="Bookman Old Style"/>
          <w:b/>
          <w:sz w:val="24"/>
          <w:szCs w:val="24"/>
        </w:rPr>
        <w:t xml:space="preserve"> At A Glance</w:t>
      </w:r>
    </w:p>
    <w:p w:rsidR="00E32A28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topia-Regular"/>
          <w:b/>
          <w:color w:val="000000"/>
          <w:sz w:val="28"/>
          <w:szCs w:val="28"/>
        </w:rPr>
      </w:pPr>
    </w:p>
    <w:p w:rsidR="00772A96" w:rsidRPr="00275122" w:rsidRDefault="00275122" w:rsidP="00275122">
      <w:pPr>
        <w:rPr>
          <w:rFonts w:ascii="Bookman Old Style" w:hAnsi="Bookman Old Style"/>
        </w:rPr>
      </w:pPr>
      <w:r w:rsidRPr="00275122">
        <w:rPr>
          <w:rFonts w:ascii="Bookman Old Style" w:hAnsi="Bookman Old Style"/>
        </w:rPr>
        <w:t>A</w:t>
      </w:r>
      <w:r w:rsidR="00786B30" w:rsidRPr="00275122">
        <w:rPr>
          <w:rFonts w:ascii="Bookman Old Style" w:hAnsi="Bookman Old Style"/>
        </w:rPr>
        <w:t xml:space="preserve">dapted from </w:t>
      </w:r>
      <w:r w:rsidR="00786B30" w:rsidRPr="00275122">
        <w:rPr>
          <w:rFonts w:ascii="Bookman Old Style" w:hAnsi="Bookman Old Style"/>
          <w:i/>
        </w:rPr>
        <w:t xml:space="preserve">Ten-Year Prospective Follow-Up Study of the Naturalistic Course of </w:t>
      </w:r>
      <w:proofErr w:type="spellStart"/>
      <w:r w:rsidR="00786B30" w:rsidRPr="00275122">
        <w:rPr>
          <w:rFonts w:ascii="Bookman Old Style" w:hAnsi="Bookman Old Style"/>
          <w:i/>
        </w:rPr>
        <w:t>Dysthymic</w:t>
      </w:r>
      <w:proofErr w:type="spellEnd"/>
      <w:r w:rsidR="00786B30" w:rsidRPr="00275122">
        <w:rPr>
          <w:rFonts w:ascii="Bookman Old Style" w:hAnsi="Bookman Old Style"/>
          <w:i/>
        </w:rPr>
        <w:t xml:space="preserve"> Disorder and Double Depression</w:t>
      </w:r>
      <w:r w:rsidR="00786B30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(</w:t>
      </w:r>
      <w:r w:rsidR="00786B30" w:rsidRPr="00275122">
        <w:rPr>
          <w:rFonts w:ascii="Bookman Old Style" w:hAnsi="Bookman Old Style"/>
        </w:rPr>
        <w:t>Klein</w:t>
      </w:r>
      <w:r w:rsidRPr="00275122">
        <w:rPr>
          <w:rFonts w:ascii="Bookman Old Style" w:hAnsi="Bookman Old Style"/>
        </w:rPr>
        <w:t xml:space="preserve"> DN, </w:t>
      </w:r>
      <w:proofErr w:type="spellStart"/>
      <w:r w:rsidR="00786B30" w:rsidRPr="00275122">
        <w:rPr>
          <w:rFonts w:ascii="Bookman Old Style" w:hAnsi="Bookman Old Style"/>
        </w:rPr>
        <w:t>Shankman</w:t>
      </w:r>
      <w:proofErr w:type="spellEnd"/>
      <w:r w:rsidRPr="00275122">
        <w:rPr>
          <w:rFonts w:ascii="Bookman Old Style" w:hAnsi="Bookman Old Style"/>
        </w:rPr>
        <w:t xml:space="preserve"> SA,</w:t>
      </w:r>
      <w:r w:rsidR="00786B30" w:rsidRPr="00275122">
        <w:rPr>
          <w:rFonts w:ascii="Bookman Old Style" w:hAnsi="Bookman Old Style"/>
        </w:rPr>
        <w:t xml:space="preserve"> and</w:t>
      </w:r>
      <w:r>
        <w:rPr>
          <w:rFonts w:ascii="Bookman Old Style" w:hAnsi="Bookman Old Style"/>
        </w:rPr>
        <w:t xml:space="preserve"> </w:t>
      </w:r>
      <w:r w:rsidR="00786B30" w:rsidRPr="00275122">
        <w:rPr>
          <w:rFonts w:ascii="Bookman Old Style" w:hAnsi="Bookman Old Style"/>
        </w:rPr>
        <w:t>Rose</w:t>
      </w:r>
      <w:r w:rsidRPr="00275122">
        <w:rPr>
          <w:rFonts w:ascii="Bookman Old Style" w:hAnsi="Bookman Old Style"/>
        </w:rPr>
        <w:t xml:space="preserve"> S</w:t>
      </w:r>
      <w:r w:rsidR="00786B30" w:rsidRPr="00275122">
        <w:rPr>
          <w:rFonts w:ascii="Bookman Old Style" w:hAnsi="Bookman Old Style"/>
        </w:rPr>
        <w:t>. Am J Psychiatry 2006; 163:872–880)</w:t>
      </w:r>
    </w:p>
    <w:p w:rsidR="00772A96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topia-Regular"/>
          <w:color w:val="000000"/>
        </w:rPr>
      </w:pPr>
    </w:p>
    <w:p w:rsidR="00275122" w:rsidRDefault="00F73178" w:rsidP="00275122">
      <w:pPr>
        <w:rPr>
          <w:rFonts w:ascii="Bookman Old Style" w:hAnsi="Bookman Old Style"/>
        </w:rPr>
      </w:pPr>
      <w:proofErr w:type="spellStart"/>
      <w:r w:rsidRPr="00275122">
        <w:rPr>
          <w:rFonts w:ascii="Bookman Old Style" w:hAnsi="Bookman Old Style"/>
        </w:rPr>
        <w:t>Dy</w:t>
      </w:r>
      <w:r w:rsidR="00050CEF" w:rsidRPr="00275122">
        <w:rPr>
          <w:rFonts w:ascii="Bookman Old Style" w:hAnsi="Bookman Old Style"/>
        </w:rPr>
        <w:t>sthymic</w:t>
      </w:r>
      <w:proofErr w:type="spellEnd"/>
      <w:r w:rsidR="00050CEF" w:rsidRPr="00275122">
        <w:rPr>
          <w:rFonts w:ascii="Bookman Old Style" w:hAnsi="Bookman Old Style"/>
        </w:rPr>
        <w:t xml:space="preserve"> disorder is a chronic, low-grade depressive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>condition that affects as many as 6% of individuals in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>the community (1) and 36% of outpatients in mental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 xml:space="preserve">health settings (2). Although </w:t>
      </w:r>
      <w:proofErr w:type="spellStart"/>
      <w:r w:rsidR="00050CEF" w:rsidRPr="00275122">
        <w:rPr>
          <w:rFonts w:ascii="Bookman Old Style" w:hAnsi="Bookman Old Style"/>
        </w:rPr>
        <w:t>dysthymic</w:t>
      </w:r>
      <w:proofErr w:type="spellEnd"/>
      <w:r w:rsidR="00050CEF" w:rsidRPr="00275122">
        <w:rPr>
          <w:rFonts w:ascii="Bookman Old Style" w:hAnsi="Bookman Old Style"/>
        </w:rPr>
        <w:t xml:space="preserve"> disorder is characterized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>by mild to moderate symptoms, more than 75% of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 xml:space="preserve">individuals with </w:t>
      </w:r>
      <w:proofErr w:type="spellStart"/>
      <w:r w:rsidR="00050CEF" w:rsidRPr="00275122">
        <w:rPr>
          <w:rFonts w:ascii="Bookman Old Style" w:hAnsi="Bookman Old Style"/>
        </w:rPr>
        <w:t>dysthymic</w:t>
      </w:r>
      <w:proofErr w:type="spellEnd"/>
      <w:r w:rsidR="00050CEF" w:rsidRPr="00275122">
        <w:rPr>
          <w:rFonts w:ascii="Bookman Old Style" w:hAnsi="Bookman Old Style"/>
        </w:rPr>
        <w:t xml:space="preserve"> disorder have exacerbations</w:t>
      </w:r>
      <w:r w:rsid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>that meet the criteria for a major depressive episode, a</w:t>
      </w:r>
      <w:r w:rsidRPr="00275122">
        <w:rPr>
          <w:rFonts w:ascii="Bookman Old Style" w:hAnsi="Bookman Old Style"/>
        </w:rPr>
        <w:t xml:space="preserve"> </w:t>
      </w:r>
      <w:r w:rsidR="00050CEF" w:rsidRPr="00275122">
        <w:rPr>
          <w:rFonts w:ascii="Bookman Old Style" w:hAnsi="Bookman Old Style"/>
        </w:rPr>
        <w:t>phenomenon known as “double depression” (3).</w:t>
      </w:r>
      <w:r w:rsidRPr="00275122">
        <w:rPr>
          <w:rFonts w:ascii="Bookman Old Style" w:hAnsi="Bookman Old Style"/>
        </w:rPr>
        <w:t xml:space="preserve">  </w:t>
      </w:r>
    </w:p>
    <w:p w:rsidR="00050CEF" w:rsidRPr="00275122" w:rsidRDefault="00050CEF" w:rsidP="00275122">
      <w:pPr>
        <w:rPr>
          <w:rFonts w:ascii="Bookman Old Style" w:hAnsi="Bookman Old Style"/>
        </w:rPr>
      </w:pPr>
      <w:r w:rsidRPr="00275122">
        <w:rPr>
          <w:rFonts w:ascii="Bookman Old Style" w:hAnsi="Bookman Old Style"/>
        </w:rPr>
        <w:t xml:space="preserve">Despite the central role of </w:t>
      </w:r>
      <w:proofErr w:type="spellStart"/>
      <w:r w:rsidRPr="00275122">
        <w:rPr>
          <w:rFonts w:ascii="Bookman Old Style" w:hAnsi="Bookman Old Style"/>
        </w:rPr>
        <w:t>chronicity</w:t>
      </w:r>
      <w:proofErr w:type="spellEnd"/>
      <w:r w:rsidRPr="00275122">
        <w:rPr>
          <w:rFonts w:ascii="Bookman Old Style" w:hAnsi="Bookman Old Style"/>
        </w:rPr>
        <w:t xml:space="preserve"> in defining </w:t>
      </w:r>
      <w:proofErr w:type="spellStart"/>
      <w:r w:rsidRPr="00275122">
        <w:rPr>
          <w:rFonts w:ascii="Bookman Old Style" w:hAnsi="Bookman Old Style"/>
        </w:rPr>
        <w:t>dysthymic</w:t>
      </w:r>
      <w:proofErr w:type="spellEnd"/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disorder, there are few data on its long-term course.</w:t>
      </w:r>
      <w:r w:rsid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With the exception of one study of </w:t>
      </w:r>
      <w:r w:rsidR="00F73178" w:rsidRPr="00275122">
        <w:rPr>
          <w:rFonts w:ascii="Bookman Old Style" w:hAnsi="Bookman Old Style"/>
        </w:rPr>
        <w:t>p</w:t>
      </w:r>
      <w:r w:rsidRPr="00275122">
        <w:rPr>
          <w:rFonts w:ascii="Bookman Old Style" w:hAnsi="Bookman Old Style"/>
        </w:rPr>
        <w:t>ediatric patients (4),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all longitudinal studies of </w:t>
      </w:r>
      <w:proofErr w:type="spellStart"/>
      <w:r w:rsidRPr="00275122">
        <w:rPr>
          <w:rFonts w:ascii="Bookman Old Style" w:hAnsi="Bookman Old Style"/>
        </w:rPr>
        <w:t>dysthymic</w:t>
      </w:r>
      <w:proofErr w:type="spellEnd"/>
      <w:r w:rsidRPr="00275122">
        <w:rPr>
          <w:rFonts w:ascii="Bookman Old Style" w:hAnsi="Bookman Old Style"/>
        </w:rPr>
        <w:t xml:space="preserve"> disorder have had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follow-up periods of 2 years or less (5–11). The limited duration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of follow-up constitutes an important gap in the research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on </w:t>
      </w:r>
      <w:proofErr w:type="spellStart"/>
      <w:r w:rsidRPr="00275122">
        <w:rPr>
          <w:rFonts w:ascii="Bookman Old Style" w:hAnsi="Bookman Old Style"/>
        </w:rPr>
        <w:t>dysthymic</w:t>
      </w:r>
      <w:proofErr w:type="spellEnd"/>
      <w:r w:rsidRPr="00275122">
        <w:rPr>
          <w:rFonts w:ascii="Bookman Old Style" w:hAnsi="Bookman Old Style"/>
        </w:rPr>
        <w:t xml:space="preserve"> disorder, as it is difficult to determine</w:t>
      </w:r>
      <w:r w:rsid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the rates and timing of recovery and relapse in chronic disorders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and to examine their stability over time without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long-term follow-up.</w:t>
      </w:r>
      <w:r w:rsidR="00F73178" w:rsidRPr="00275122">
        <w:rPr>
          <w:rFonts w:ascii="Bookman Old Style" w:hAnsi="Bookman Old Style"/>
        </w:rPr>
        <w:t xml:space="preserve">  </w:t>
      </w:r>
      <w:r w:rsidR="00275122">
        <w:rPr>
          <w:rFonts w:ascii="Bookman Old Style" w:hAnsi="Bookman Old Style"/>
        </w:rPr>
        <w:t>In one study, the</w:t>
      </w:r>
      <w:r w:rsidRPr="00275122">
        <w:rPr>
          <w:rFonts w:ascii="Bookman Old Style" w:hAnsi="Bookman Old Style"/>
        </w:rPr>
        <w:t xml:space="preserve"> estimated 5-year recovery rate from </w:t>
      </w:r>
      <w:proofErr w:type="spellStart"/>
      <w:r w:rsidRPr="00275122">
        <w:rPr>
          <w:rFonts w:ascii="Bookman Old Style" w:hAnsi="Bookman Old Style"/>
        </w:rPr>
        <w:t>dysthymic</w:t>
      </w:r>
      <w:proofErr w:type="spellEnd"/>
      <w:r w:rsidRPr="00275122">
        <w:rPr>
          <w:rFonts w:ascii="Bookman Old Style" w:hAnsi="Bookman Old Style"/>
        </w:rPr>
        <w:t xml:space="preserve"> disorder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was 53% and that there was a 45% chance of relapse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into another chronic depressive episode. </w:t>
      </w:r>
      <w:r w:rsidR="00275122">
        <w:rPr>
          <w:rFonts w:ascii="Bookman Old Style" w:hAnsi="Bookman Old Style"/>
        </w:rPr>
        <w:t>Persons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with </w:t>
      </w:r>
      <w:proofErr w:type="spellStart"/>
      <w:r w:rsidRPr="00275122">
        <w:rPr>
          <w:rFonts w:ascii="Bookman Old Style" w:hAnsi="Bookman Old Style"/>
        </w:rPr>
        <w:t>dysthymic</w:t>
      </w:r>
      <w:proofErr w:type="spellEnd"/>
      <w:r w:rsidRPr="00275122">
        <w:rPr>
          <w:rFonts w:ascii="Bookman Old Style" w:hAnsi="Bookman Old Style"/>
        </w:rPr>
        <w:t xml:space="preserve"> disorder and double depression experienced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significantly higher levels of depression and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spent more time in depressive episodes and less time fully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 xml:space="preserve">recovered than patients with </w:t>
      </w:r>
      <w:proofErr w:type="spellStart"/>
      <w:r w:rsidRPr="00275122">
        <w:rPr>
          <w:rFonts w:ascii="Bookman Old Style" w:hAnsi="Bookman Old Style"/>
        </w:rPr>
        <w:t>nonchronic</w:t>
      </w:r>
      <w:proofErr w:type="spellEnd"/>
      <w:r w:rsidRPr="00275122">
        <w:rPr>
          <w:rFonts w:ascii="Bookman Old Style" w:hAnsi="Bookman Old Style"/>
        </w:rPr>
        <w:t xml:space="preserve"> major depressive</w:t>
      </w:r>
      <w:r w:rsidR="00F73178" w:rsidRPr="00275122">
        <w:rPr>
          <w:rFonts w:ascii="Bookman Old Style" w:hAnsi="Bookman Old Style"/>
        </w:rPr>
        <w:t xml:space="preserve"> </w:t>
      </w:r>
      <w:r w:rsidRPr="00275122">
        <w:rPr>
          <w:rFonts w:ascii="Bookman Old Style" w:hAnsi="Bookman Old Style"/>
        </w:rPr>
        <w:t>disorder</w:t>
      </w:r>
    </w:p>
    <w:p w:rsidR="00F73178" w:rsidRPr="00275122" w:rsidRDefault="00F73178" w:rsidP="00275122">
      <w:pPr>
        <w:rPr>
          <w:rFonts w:ascii="Bookman Old Style" w:hAnsi="Bookman Old Style"/>
        </w:rPr>
      </w:pPr>
    </w:p>
    <w:p w:rsidR="00772A96" w:rsidRPr="00F73178" w:rsidRDefault="00772A96" w:rsidP="00772A9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403_80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512_800_"/>
          <w:b/>
          <w:bCs/>
        </w:rPr>
      </w:pPr>
      <w:r w:rsidRPr="00F73178">
        <w:rPr>
          <w:rFonts w:ascii="Bookman Old Style" w:hAnsi="Bookman Old Style" w:cs="OceanSansMM_512_800_"/>
          <w:b/>
          <w:bCs/>
        </w:rPr>
        <w:t>References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1. Kessler RC, </w:t>
      </w:r>
      <w:proofErr w:type="spellStart"/>
      <w:r w:rsidRPr="00F73178">
        <w:rPr>
          <w:rFonts w:ascii="Bookman Old Style" w:hAnsi="Bookman Old Style" w:cs="OceanSansMM_360_720_"/>
        </w:rPr>
        <w:t>McGonagle</w:t>
      </w:r>
      <w:proofErr w:type="spellEnd"/>
      <w:r w:rsidRPr="00F73178">
        <w:rPr>
          <w:rFonts w:ascii="Bookman Old Style" w:hAnsi="Bookman Old Style" w:cs="OceanSansMM_360_720_"/>
        </w:rPr>
        <w:t xml:space="preserve"> KA, Zhao S, Nelson CB, Hughes M, </w:t>
      </w:r>
      <w:proofErr w:type="spellStart"/>
      <w:r w:rsidRPr="00F73178">
        <w:rPr>
          <w:rFonts w:ascii="Bookman Old Style" w:hAnsi="Bookman Old Style" w:cs="OceanSansMM_360_720_"/>
        </w:rPr>
        <w:t>Eshleman</w:t>
      </w:r>
      <w:proofErr w:type="spellEnd"/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S, </w:t>
      </w:r>
      <w:proofErr w:type="spellStart"/>
      <w:r w:rsidRPr="00F73178">
        <w:rPr>
          <w:rFonts w:ascii="Bookman Old Style" w:hAnsi="Bookman Old Style" w:cs="OceanSansMM_360_720_"/>
        </w:rPr>
        <w:t>Wittchen</w:t>
      </w:r>
      <w:proofErr w:type="spellEnd"/>
      <w:r w:rsidRPr="00F73178">
        <w:rPr>
          <w:rFonts w:ascii="Bookman Old Style" w:hAnsi="Bookman Old Style" w:cs="OceanSansMM_360_720_"/>
        </w:rPr>
        <w:t xml:space="preserve"> H-U, </w:t>
      </w:r>
      <w:proofErr w:type="spellStart"/>
      <w:r w:rsidRPr="00F73178">
        <w:rPr>
          <w:rFonts w:ascii="Bookman Old Style" w:hAnsi="Bookman Old Style" w:cs="OceanSansMM_360_720_"/>
        </w:rPr>
        <w:t>Kendler</w:t>
      </w:r>
      <w:proofErr w:type="spellEnd"/>
      <w:r w:rsidRPr="00F73178">
        <w:rPr>
          <w:rFonts w:ascii="Bookman Old Style" w:hAnsi="Bookman Old Style" w:cs="OceanSansMM_360_720_"/>
        </w:rPr>
        <w:t xml:space="preserve"> KS: Lifetime and 12-month prevalence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of</w:t>
      </w:r>
      <w:proofErr w:type="gramEnd"/>
      <w:r w:rsidRPr="00F73178">
        <w:rPr>
          <w:rFonts w:ascii="Bookman Old Style" w:hAnsi="Bookman Old Style" w:cs="OceanSansMM_360_720_"/>
        </w:rPr>
        <w:t xml:space="preserve"> DSM-III-R psychiatric disorders in the United States: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results</w:t>
      </w:r>
      <w:proofErr w:type="gramEnd"/>
      <w:r w:rsidRPr="00F73178">
        <w:rPr>
          <w:rFonts w:ascii="Bookman Old Style" w:hAnsi="Bookman Old Style" w:cs="OceanSansMM_360_720_"/>
        </w:rPr>
        <w:t xml:space="preserve"> from the National </w:t>
      </w:r>
      <w:proofErr w:type="spellStart"/>
      <w:r w:rsidRPr="00F73178">
        <w:rPr>
          <w:rFonts w:ascii="Bookman Old Style" w:hAnsi="Bookman Old Style" w:cs="OceanSansMM_360_720_"/>
        </w:rPr>
        <w:t>Comorbidity</w:t>
      </w:r>
      <w:proofErr w:type="spellEnd"/>
      <w:r w:rsidRPr="00F73178">
        <w:rPr>
          <w:rFonts w:ascii="Bookman Old Style" w:hAnsi="Bookman Old Style" w:cs="OceanSansMM_360_720_"/>
        </w:rPr>
        <w:t xml:space="preserve"> Survey. Arch Gen Psychiatry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1994; 51:8–19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2. Markowitz JC, Moran ME, </w:t>
      </w:r>
      <w:proofErr w:type="spellStart"/>
      <w:r w:rsidRPr="00F73178">
        <w:rPr>
          <w:rFonts w:ascii="Bookman Old Style" w:hAnsi="Bookman Old Style" w:cs="OceanSansMM_360_720_"/>
        </w:rPr>
        <w:t>Kocsis</w:t>
      </w:r>
      <w:proofErr w:type="spellEnd"/>
      <w:r w:rsidRPr="00F73178">
        <w:rPr>
          <w:rFonts w:ascii="Bookman Old Style" w:hAnsi="Bookman Old Style" w:cs="OceanSansMM_360_720_"/>
        </w:rPr>
        <w:t xml:space="preserve"> JH, Frances AJ: Prevalence and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proofErr w:type="gramStart"/>
      <w:r w:rsidRPr="00F73178">
        <w:rPr>
          <w:rFonts w:ascii="Bookman Old Style" w:hAnsi="Bookman Old Style" w:cs="OceanSansMM_360_720_"/>
        </w:rPr>
        <w:t>comorbidity</w:t>
      </w:r>
      <w:proofErr w:type="spellEnd"/>
      <w:proofErr w:type="gramEnd"/>
      <w:r w:rsidRPr="00F73178">
        <w:rPr>
          <w:rFonts w:ascii="Bookman Old Style" w:hAnsi="Bookman Old Style" w:cs="OceanSansMM_360_720_"/>
        </w:rPr>
        <w:t xml:space="preserve"> of </w:t>
      </w:r>
      <w:proofErr w:type="spellStart"/>
      <w:r w:rsidRPr="00F73178">
        <w:rPr>
          <w:rFonts w:ascii="Bookman Old Style" w:hAnsi="Bookman Old Style" w:cs="OceanSansMM_360_720_"/>
        </w:rPr>
        <w:t>dysthymic</w:t>
      </w:r>
      <w:proofErr w:type="spellEnd"/>
      <w:r w:rsidRPr="00F73178">
        <w:rPr>
          <w:rFonts w:ascii="Bookman Old Style" w:hAnsi="Bookman Old Style" w:cs="OceanSansMM_360_720_"/>
        </w:rPr>
        <w:t xml:space="preserve"> disorder among psychiatric outpatients.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J Affect </w:t>
      </w:r>
      <w:proofErr w:type="spellStart"/>
      <w:r w:rsidRPr="00F73178">
        <w:rPr>
          <w:rFonts w:ascii="Bookman Old Style" w:hAnsi="Bookman Old Style" w:cs="OceanSansMM_360_720_"/>
        </w:rPr>
        <w:t>Disord</w:t>
      </w:r>
      <w:proofErr w:type="spellEnd"/>
      <w:r w:rsidRPr="00F73178">
        <w:rPr>
          <w:rFonts w:ascii="Bookman Old Style" w:hAnsi="Bookman Old Style" w:cs="OceanSansMM_360_720_"/>
        </w:rPr>
        <w:t xml:space="preserve"> 1992; 24:63–71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3. Keller MB, Klein DN, </w:t>
      </w:r>
      <w:proofErr w:type="spellStart"/>
      <w:r w:rsidRPr="00F73178">
        <w:rPr>
          <w:rFonts w:ascii="Bookman Old Style" w:hAnsi="Bookman Old Style" w:cs="OceanSansMM_360_720_"/>
        </w:rPr>
        <w:t>Hirschfeld</w:t>
      </w:r>
      <w:proofErr w:type="spellEnd"/>
      <w:r w:rsidRPr="00F73178">
        <w:rPr>
          <w:rFonts w:ascii="Bookman Old Style" w:hAnsi="Bookman Old Style" w:cs="OceanSansMM_360_720_"/>
        </w:rPr>
        <w:t xml:space="preserve"> RMA, </w:t>
      </w:r>
      <w:proofErr w:type="spellStart"/>
      <w:r w:rsidRPr="00F73178">
        <w:rPr>
          <w:rFonts w:ascii="Bookman Old Style" w:hAnsi="Bookman Old Style" w:cs="OceanSansMM_360_720_"/>
        </w:rPr>
        <w:t>Kocsis</w:t>
      </w:r>
      <w:proofErr w:type="spellEnd"/>
      <w:r w:rsidRPr="00F73178">
        <w:rPr>
          <w:rFonts w:ascii="Bookman Old Style" w:hAnsi="Bookman Old Style" w:cs="OceanSansMM_360_720_"/>
        </w:rPr>
        <w:t xml:space="preserve"> JH, McCullough JP,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Miller I, First MB, </w:t>
      </w:r>
      <w:proofErr w:type="spellStart"/>
      <w:r w:rsidRPr="00F73178">
        <w:rPr>
          <w:rFonts w:ascii="Bookman Old Style" w:hAnsi="Bookman Old Style" w:cs="OceanSansMM_360_720_"/>
        </w:rPr>
        <w:t>Holzer</w:t>
      </w:r>
      <w:proofErr w:type="spellEnd"/>
      <w:r w:rsidRPr="00F73178">
        <w:rPr>
          <w:rFonts w:ascii="Bookman Old Style" w:hAnsi="Bookman Old Style" w:cs="OceanSansMM_360_720_"/>
        </w:rPr>
        <w:t xml:space="preserve"> CP III, </w:t>
      </w:r>
      <w:proofErr w:type="spellStart"/>
      <w:r w:rsidRPr="00F73178">
        <w:rPr>
          <w:rFonts w:ascii="Bookman Old Style" w:hAnsi="Bookman Old Style" w:cs="OceanSansMM_360_720_"/>
        </w:rPr>
        <w:t>Keitner</w:t>
      </w:r>
      <w:proofErr w:type="spellEnd"/>
      <w:r w:rsidRPr="00F73178">
        <w:rPr>
          <w:rFonts w:ascii="Bookman Old Style" w:hAnsi="Bookman Old Style" w:cs="OceanSansMM_360_720_"/>
        </w:rPr>
        <w:t xml:space="preserve"> GI, Marin DB, Shea T: Results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of</w:t>
      </w:r>
      <w:proofErr w:type="gramEnd"/>
      <w:r w:rsidRPr="00F73178">
        <w:rPr>
          <w:rFonts w:ascii="Bookman Old Style" w:hAnsi="Bookman Old Style" w:cs="OceanSansMM_360_720_"/>
        </w:rPr>
        <w:t xml:space="preserve"> the DSM-IV mood disorders field trial. Am J Psychiatry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1995; 152:843–849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4. Kovacs M, </w:t>
      </w:r>
      <w:proofErr w:type="spellStart"/>
      <w:r w:rsidRPr="00F73178">
        <w:rPr>
          <w:rFonts w:ascii="Bookman Old Style" w:hAnsi="Bookman Old Style" w:cs="OceanSansMM_360_720_"/>
        </w:rPr>
        <w:t>Akiskal</w:t>
      </w:r>
      <w:proofErr w:type="spellEnd"/>
      <w:r w:rsidRPr="00F73178">
        <w:rPr>
          <w:rFonts w:ascii="Bookman Old Style" w:hAnsi="Bookman Old Style" w:cs="OceanSansMM_360_720_"/>
        </w:rPr>
        <w:t xml:space="preserve"> HS, </w:t>
      </w:r>
      <w:proofErr w:type="spellStart"/>
      <w:r w:rsidRPr="00F73178">
        <w:rPr>
          <w:rFonts w:ascii="Bookman Old Style" w:hAnsi="Bookman Old Style" w:cs="OceanSansMM_360_720_"/>
        </w:rPr>
        <w:t>Gatsonis</w:t>
      </w:r>
      <w:proofErr w:type="spellEnd"/>
      <w:r w:rsidRPr="00F73178">
        <w:rPr>
          <w:rFonts w:ascii="Bookman Old Style" w:hAnsi="Bookman Old Style" w:cs="OceanSansMM_360_720_"/>
        </w:rPr>
        <w:t xml:space="preserve"> C, </w:t>
      </w:r>
      <w:proofErr w:type="spellStart"/>
      <w:r w:rsidRPr="00F73178">
        <w:rPr>
          <w:rFonts w:ascii="Bookman Old Style" w:hAnsi="Bookman Old Style" w:cs="OceanSansMM_360_720_"/>
        </w:rPr>
        <w:t>Parrone</w:t>
      </w:r>
      <w:proofErr w:type="spellEnd"/>
      <w:r w:rsidRPr="00F73178">
        <w:rPr>
          <w:rFonts w:ascii="Bookman Old Style" w:hAnsi="Bookman Old Style" w:cs="OceanSansMM_360_720_"/>
        </w:rPr>
        <w:t xml:space="preserve"> PL: Childhood-onset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proofErr w:type="gramStart"/>
      <w:r w:rsidRPr="00F73178">
        <w:rPr>
          <w:rFonts w:ascii="Bookman Old Style" w:hAnsi="Bookman Old Style" w:cs="OceanSansMM_360_720_"/>
        </w:rPr>
        <w:lastRenderedPageBreak/>
        <w:t>dysthymic</w:t>
      </w:r>
      <w:proofErr w:type="spellEnd"/>
      <w:proofErr w:type="gramEnd"/>
      <w:r w:rsidRPr="00F73178">
        <w:rPr>
          <w:rFonts w:ascii="Bookman Old Style" w:hAnsi="Bookman Old Style" w:cs="OceanSansMM_360_720_"/>
        </w:rPr>
        <w:t xml:space="preserve"> disorder: clinical features and prospective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naturalistic</w:t>
      </w:r>
      <w:proofErr w:type="gramEnd"/>
      <w:r w:rsidRPr="00F73178">
        <w:rPr>
          <w:rFonts w:ascii="Bookman Old Style" w:hAnsi="Bookman Old Style" w:cs="OceanSansMM_360_720_"/>
        </w:rPr>
        <w:t xml:space="preserve"> outcome. Arch Gen Psychiatry 1994; 51:365–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374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5. Barrett JE: Naturalistic change after two years in neurotic depressive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disorders</w:t>
      </w:r>
      <w:proofErr w:type="gramEnd"/>
      <w:r w:rsidRPr="00F73178">
        <w:rPr>
          <w:rFonts w:ascii="Bookman Old Style" w:hAnsi="Bookman Old Style" w:cs="OceanSansMM_360_720_"/>
        </w:rPr>
        <w:t xml:space="preserve">. </w:t>
      </w:r>
      <w:proofErr w:type="spellStart"/>
      <w:r w:rsidRPr="00F73178">
        <w:rPr>
          <w:rFonts w:ascii="Bookman Old Style" w:hAnsi="Bookman Old Style" w:cs="OceanSansMM_360_720_"/>
        </w:rPr>
        <w:t>Compr</w:t>
      </w:r>
      <w:proofErr w:type="spellEnd"/>
      <w:r w:rsidRPr="00F73178">
        <w:rPr>
          <w:rFonts w:ascii="Bookman Old Style" w:hAnsi="Bookman Old Style" w:cs="OceanSansMM_360_720_"/>
        </w:rPr>
        <w:t xml:space="preserve"> Psychiatry 1984; 25:404–418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6. Gonzales LR, </w:t>
      </w:r>
      <w:proofErr w:type="spellStart"/>
      <w:r w:rsidRPr="00F73178">
        <w:rPr>
          <w:rFonts w:ascii="Bookman Old Style" w:hAnsi="Bookman Old Style" w:cs="OceanSansMM_360_720_"/>
        </w:rPr>
        <w:t>Lewinsohn</w:t>
      </w:r>
      <w:proofErr w:type="spellEnd"/>
      <w:r w:rsidRPr="00F73178">
        <w:rPr>
          <w:rFonts w:ascii="Bookman Old Style" w:hAnsi="Bookman Old Style" w:cs="OceanSansMM_360_720_"/>
        </w:rPr>
        <w:t xml:space="preserve"> PM, Clarke GN: Longitudinal follow-up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of</w:t>
      </w:r>
      <w:proofErr w:type="gram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unipolar</w:t>
      </w:r>
      <w:proofErr w:type="spellEnd"/>
      <w:r w:rsidRPr="00F73178">
        <w:rPr>
          <w:rFonts w:ascii="Bookman Old Style" w:hAnsi="Bookman Old Style" w:cs="OceanSansMM_360_720_"/>
        </w:rPr>
        <w:t xml:space="preserve"> depressives. J Consult </w:t>
      </w:r>
      <w:proofErr w:type="spellStart"/>
      <w:r w:rsidRPr="00F73178">
        <w:rPr>
          <w:rFonts w:ascii="Bookman Old Style" w:hAnsi="Bookman Old Style" w:cs="OceanSansMM_360_720_"/>
        </w:rPr>
        <w:t>Clin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Psychol</w:t>
      </w:r>
      <w:proofErr w:type="spellEnd"/>
      <w:r w:rsidRPr="00F73178">
        <w:rPr>
          <w:rFonts w:ascii="Bookman Old Style" w:hAnsi="Bookman Old Style" w:cs="OceanSansMM_360_720_"/>
        </w:rPr>
        <w:t xml:space="preserve"> 1985; 53:461–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469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7. Keller MB, </w:t>
      </w:r>
      <w:proofErr w:type="spellStart"/>
      <w:r w:rsidRPr="00F73178">
        <w:rPr>
          <w:rFonts w:ascii="Bookman Old Style" w:hAnsi="Bookman Old Style" w:cs="OceanSansMM_360_720_"/>
        </w:rPr>
        <w:t>Lavori</w:t>
      </w:r>
      <w:proofErr w:type="spellEnd"/>
      <w:r w:rsidRPr="00F73178">
        <w:rPr>
          <w:rFonts w:ascii="Bookman Old Style" w:hAnsi="Bookman Old Style" w:cs="OceanSansMM_360_720_"/>
        </w:rPr>
        <w:t xml:space="preserve"> PW, Endicott J, Coryell W, </w:t>
      </w:r>
      <w:proofErr w:type="spellStart"/>
      <w:r w:rsidRPr="00F73178">
        <w:rPr>
          <w:rFonts w:ascii="Bookman Old Style" w:hAnsi="Bookman Old Style" w:cs="OceanSansMM_360_720_"/>
        </w:rPr>
        <w:t>Klerman</w:t>
      </w:r>
      <w:proofErr w:type="spellEnd"/>
      <w:r w:rsidRPr="00F73178">
        <w:rPr>
          <w:rFonts w:ascii="Bookman Old Style" w:hAnsi="Bookman Old Style" w:cs="OceanSansMM_360_720_"/>
        </w:rPr>
        <w:t xml:space="preserve"> GL: “Double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depression</w:t>
      </w:r>
      <w:proofErr w:type="gramEnd"/>
      <w:r w:rsidRPr="00F73178">
        <w:rPr>
          <w:rFonts w:ascii="Bookman Old Style" w:hAnsi="Bookman Old Style" w:cs="OceanSansMM_360_720_"/>
        </w:rPr>
        <w:t xml:space="preserve">”: two-year follow-up. </w:t>
      </w:r>
      <w:proofErr w:type="gramStart"/>
      <w:r w:rsidRPr="00F73178">
        <w:rPr>
          <w:rFonts w:ascii="Bookman Old Style" w:hAnsi="Bookman Old Style" w:cs="OceanSansMM_360_720_"/>
        </w:rPr>
        <w:t>Am</w:t>
      </w:r>
      <w:proofErr w:type="gramEnd"/>
      <w:r w:rsidRPr="00F73178">
        <w:rPr>
          <w:rFonts w:ascii="Bookman Old Style" w:hAnsi="Bookman Old Style" w:cs="OceanSansMM_360_720_"/>
        </w:rPr>
        <w:t xml:space="preserve"> J Psychiatry 1983;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140:689–694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8. Klein DN, Taylor EB, Dickstein S, Harding K: Primary </w:t>
      </w:r>
      <w:proofErr w:type="spellStart"/>
      <w:r w:rsidRPr="00F73178">
        <w:rPr>
          <w:rFonts w:ascii="Bookman Old Style" w:hAnsi="Bookman Old Style" w:cs="OceanSansMM_360_720_"/>
        </w:rPr>
        <w:t>earlyonset</w:t>
      </w:r>
      <w:proofErr w:type="spellEnd"/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proofErr w:type="gramStart"/>
      <w:r w:rsidRPr="00F73178">
        <w:rPr>
          <w:rFonts w:ascii="Bookman Old Style" w:hAnsi="Bookman Old Style" w:cs="OceanSansMM_360_720_"/>
        </w:rPr>
        <w:t>dysthymia</w:t>
      </w:r>
      <w:proofErr w:type="spellEnd"/>
      <w:proofErr w:type="gramEnd"/>
      <w:r w:rsidRPr="00F73178">
        <w:rPr>
          <w:rFonts w:ascii="Bookman Old Style" w:hAnsi="Bookman Old Style" w:cs="OceanSansMM_360_720_"/>
        </w:rPr>
        <w:t xml:space="preserve">: comparison with primary </w:t>
      </w:r>
      <w:proofErr w:type="spellStart"/>
      <w:r w:rsidRPr="00F73178">
        <w:rPr>
          <w:rFonts w:ascii="Bookman Old Style" w:hAnsi="Bookman Old Style" w:cs="OceanSansMM_360_720_"/>
        </w:rPr>
        <w:t>nonbipolar</w:t>
      </w:r>
      <w:proofErr w:type="spellEnd"/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proofErr w:type="gramStart"/>
      <w:r w:rsidRPr="00F73178">
        <w:rPr>
          <w:rFonts w:ascii="Bookman Old Style" w:hAnsi="Bookman Old Style" w:cs="OceanSansMM_360_720_"/>
        </w:rPr>
        <w:t>nonchronic</w:t>
      </w:r>
      <w:proofErr w:type="spellEnd"/>
      <w:proofErr w:type="gramEnd"/>
      <w:r w:rsidRPr="00F73178">
        <w:rPr>
          <w:rFonts w:ascii="Bookman Old Style" w:hAnsi="Bookman Old Style" w:cs="OceanSansMM_360_720_"/>
        </w:rPr>
        <w:t xml:space="preserve"> major depression on demographic, clinical, familial,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personality</w:t>
      </w:r>
      <w:proofErr w:type="gramEnd"/>
      <w:r w:rsidRPr="00F73178">
        <w:rPr>
          <w:rFonts w:ascii="Bookman Old Style" w:hAnsi="Bookman Old Style" w:cs="OceanSansMM_360_720_"/>
        </w:rPr>
        <w:t xml:space="preserve">, and </w:t>
      </w:r>
      <w:proofErr w:type="spellStart"/>
      <w:r w:rsidRPr="00F73178">
        <w:rPr>
          <w:rFonts w:ascii="Bookman Old Style" w:hAnsi="Bookman Old Style" w:cs="OceanSansMM_360_720_"/>
        </w:rPr>
        <w:t>socioenvironmental</w:t>
      </w:r>
      <w:proofErr w:type="spellEnd"/>
      <w:r w:rsidRPr="00F73178">
        <w:rPr>
          <w:rFonts w:ascii="Bookman Old Style" w:hAnsi="Bookman Old Style" w:cs="OceanSansMM_360_720_"/>
        </w:rPr>
        <w:t xml:space="preserve"> characteristics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and</w:t>
      </w:r>
      <w:proofErr w:type="gramEnd"/>
      <w:r w:rsidRPr="00F73178">
        <w:rPr>
          <w:rFonts w:ascii="Bookman Old Style" w:hAnsi="Bookman Old Style" w:cs="OceanSansMM_360_720_"/>
        </w:rPr>
        <w:t xml:space="preserve"> short-term outcome. J </w:t>
      </w:r>
      <w:proofErr w:type="spellStart"/>
      <w:r w:rsidRPr="00F73178">
        <w:rPr>
          <w:rFonts w:ascii="Bookman Old Style" w:hAnsi="Bookman Old Style" w:cs="OceanSansMM_360_720_"/>
        </w:rPr>
        <w:t>Abnorm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Psychol</w:t>
      </w:r>
      <w:proofErr w:type="spellEnd"/>
      <w:r w:rsidRPr="00F73178">
        <w:rPr>
          <w:rFonts w:ascii="Bookman Old Style" w:hAnsi="Bookman Old Style" w:cs="OceanSansMM_360_720_"/>
        </w:rPr>
        <w:t xml:space="preserve"> 1988; 97:387–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398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9. McCullough JP, </w:t>
      </w:r>
      <w:proofErr w:type="spellStart"/>
      <w:r w:rsidRPr="00F73178">
        <w:rPr>
          <w:rFonts w:ascii="Bookman Old Style" w:hAnsi="Bookman Old Style" w:cs="OceanSansMM_360_720_"/>
        </w:rPr>
        <w:t>Kasnetz</w:t>
      </w:r>
      <w:proofErr w:type="spellEnd"/>
      <w:r w:rsidRPr="00F73178">
        <w:rPr>
          <w:rFonts w:ascii="Bookman Old Style" w:hAnsi="Bookman Old Style" w:cs="OceanSansMM_360_720_"/>
        </w:rPr>
        <w:t xml:space="preserve"> MD, </w:t>
      </w:r>
      <w:proofErr w:type="spellStart"/>
      <w:r w:rsidRPr="00F73178">
        <w:rPr>
          <w:rFonts w:ascii="Bookman Old Style" w:hAnsi="Bookman Old Style" w:cs="OceanSansMM_360_720_"/>
        </w:rPr>
        <w:t>Braith</w:t>
      </w:r>
      <w:proofErr w:type="spellEnd"/>
      <w:r w:rsidRPr="00F73178">
        <w:rPr>
          <w:rFonts w:ascii="Bookman Old Style" w:hAnsi="Bookman Old Style" w:cs="OceanSansMM_360_720_"/>
        </w:rPr>
        <w:t xml:space="preserve"> JD, Carr KF, Cones JH, </w:t>
      </w:r>
      <w:proofErr w:type="spellStart"/>
      <w:r w:rsidRPr="00F73178">
        <w:rPr>
          <w:rFonts w:ascii="Bookman Old Style" w:hAnsi="Bookman Old Style" w:cs="OceanSansMM_360_720_"/>
        </w:rPr>
        <w:t>Fielo</w:t>
      </w:r>
      <w:proofErr w:type="spellEnd"/>
      <w:r w:rsidRPr="00F73178">
        <w:rPr>
          <w:rFonts w:ascii="Bookman Old Style" w:hAnsi="Bookman Old Style" w:cs="OceanSansMM_360_720_"/>
        </w:rPr>
        <w:t xml:space="preserve"> J,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r w:rsidRPr="00F73178">
        <w:rPr>
          <w:rFonts w:ascii="Bookman Old Style" w:hAnsi="Bookman Old Style" w:cs="OceanSansMM_360_720_"/>
        </w:rPr>
        <w:t>Martelli</w:t>
      </w:r>
      <w:proofErr w:type="spellEnd"/>
      <w:r w:rsidRPr="00F73178">
        <w:rPr>
          <w:rFonts w:ascii="Bookman Old Style" w:hAnsi="Bookman Old Style" w:cs="OceanSansMM_360_720_"/>
        </w:rPr>
        <w:t xml:space="preserve"> MF: A longitudinal study of an untreated sample of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predominantly</w:t>
      </w:r>
      <w:proofErr w:type="gramEnd"/>
      <w:r w:rsidRPr="00F73178">
        <w:rPr>
          <w:rFonts w:ascii="Bookman Old Style" w:hAnsi="Bookman Old Style" w:cs="OceanSansMM_360_720_"/>
        </w:rPr>
        <w:t xml:space="preserve"> late onset </w:t>
      </w:r>
      <w:proofErr w:type="spellStart"/>
      <w:r w:rsidRPr="00F73178">
        <w:rPr>
          <w:rFonts w:ascii="Bookman Old Style" w:hAnsi="Bookman Old Style" w:cs="OceanSansMM_360_720_"/>
        </w:rPr>
        <w:t>characterological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dysthymia</w:t>
      </w:r>
      <w:proofErr w:type="spellEnd"/>
      <w:r w:rsidRPr="00F73178">
        <w:rPr>
          <w:rFonts w:ascii="Bookman Old Style" w:hAnsi="Bookman Old Style" w:cs="OceanSansMM_360_720_"/>
        </w:rPr>
        <w:t xml:space="preserve">. J </w:t>
      </w:r>
      <w:proofErr w:type="spellStart"/>
      <w:r w:rsidRPr="00F73178">
        <w:rPr>
          <w:rFonts w:ascii="Bookman Old Style" w:hAnsi="Bookman Old Style" w:cs="OceanSansMM_360_720_"/>
        </w:rPr>
        <w:t>Nerv</w:t>
      </w:r>
      <w:proofErr w:type="spellEnd"/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r w:rsidRPr="00F73178">
        <w:rPr>
          <w:rFonts w:ascii="Bookman Old Style" w:hAnsi="Bookman Old Style" w:cs="OceanSansMM_360_720_"/>
        </w:rPr>
        <w:t>Ment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Dis</w:t>
      </w:r>
      <w:proofErr w:type="spellEnd"/>
      <w:r w:rsidRPr="00F73178">
        <w:rPr>
          <w:rFonts w:ascii="Bookman Old Style" w:hAnsi="Bookman Old Style" w:cs="OceanSansMM_360_720_"/>
        </w:rPr>
        <w:t xml:space="preserve"> 1988; 176:658–667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10. McCullough JP, McCune KJ, Kaye AL, </w:t>
      </w:r>
      <w:proofErr w:type="spellStart"/>
      <w:r w:rsidRPr="00F73178">
        <w:rPr>
          <w:rFonts w:ascii="Bookman Old Style" w:hAnsi="Bookman Old Style" w:cs="OceanSansMM_360_720_"/>
        </w:rPr>
        <w:t>Braith</w:t>
      </w:r>
      <w:proofErr w:type="spellEnd"/>
      <w:r w:rsidRPr="00F73178">
        <w:rPr>
          <w:rFonts w:ascii="Bookman Old Style" w:hAnsi="Bookman Old Style" w:cs="OceanSansMM_360_720_"/>
        </w:rPr>
        <w:t xml:space="preserve"> JA, Friend R, Roberts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WC, </w:t>
      </w:r>
      <w:proofErr w:type="spellStart"/>
      <w:r w:rsidRPr="00F73178">
        <w:rPr>
          <w:rFonts w:ascii="Bookman Old Style" w:hAnsi="Bookman Old Style" w:cs="OceanSansMM_360_720_"/>
        </w:rPr>
        <w:t>Belyea</w:t>
      </w:r>
      <w:proofErr w:type="spellEnd"/>
      <w:r w:rsidRPr="00F73178">
        <w:rPr>
          <w:rFonts w:ascii="Bookman Old Style" w:hAnsi="Bookman Old Style" w:cs="OceanSansMM_360_720_"/>
        </w:rPr>
        <w:t>-Caldwell S, Norris SW, Hampton C: One-year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prospective</w:t>
      </w:r>
      <w:proofErr w:type="gramEnd"/>
      <w:r w:rsidRPr="00F73178">
        <w:rPr>
          <w:rFonts w:ascii="Bookman Old Style" w:hAnsi="Bookman Old Style" w:cs="OceanSansMM_360_720_"/>
        </w:rPr>
        <w:t xml:space="preserve"> replication study of an untreated sample of community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spellStart"/>
      <w:proofErr w:type="gramStart"/>
      <w:r w:rsidRPr="00F73178">
        <w:rPr>
          <w:rFonts w:ascii="Bookman Old Style" w:hAnsi="Bookman Old Style" w:cs="OceanSansMM_360_720_"/>
        </w:rPr>
        <w:t>dysthymia</w:t>
      </w:r>
      <w:proofErr w:type="spellEnd"/>
      <w:proofErr w:type="gramEnd"/>
      <w:r w:rsidRPr="00F73178">
        <w:rPr>
          <w:rFonts w:ascii="Bookman Old Style" w:hAnsi="Bookman Old Style" w:cs="OceanSansMM_360_720_"/>
        </w:rPr>
        <w:t xml:space="preserve"> subjects. J </w:t>
      </w:r>
      <w:proofErr w:type="spellStart"/>
      <w:r w:rsidRPr="00F73178">
        <w:rPr>
          <w:rFonts w:ascii="Bookman Old Style" w:hAnsi="Bookman Old Style" w:cs="OceanSansMM_360_720_"/>
        </w:rPr>
        <w:t>Nerv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Ment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Dis</w:t>
      </w:r>
      <w:proofErr w:type="spellEnd"/>
      <w:r w:rsidRPr="00F73178">
        <w:rPr>
          <w:rFonts w:ascii="Bookman Old Style" w:hAnsi="Bookman Old Style" w:cs="OceanSansMM_360_720_"/>
        </w:rPr>
        <w:t xml:space="preserve"> 1994; 182:396–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401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11. </w:t>
      </w:r>
      <w:proofErr w:type="spellStart"/>
      <w:r w:rsidRPr="00F73178">
        <w:rPr>
          <w:rFonts w:ascii="Bookman Old Style" w:hAnsi="Bookman Old Style" w:cs="OceanSansMM_360_720_"/>
        </w:rPr>
        <w:t>Ubelacker</w:t>
      </w:r>
      <w:proofErr w:type="spellEnd"/>
      <w:r w:rsidRPr="00F73178">
        <w:rPr>
          <w:rFonts w:ascii="Bookman Old Style" w:hAnsi="Bookman Old Style" w:cs="OceanSansMM_360_720_"/>
        </w:rPr>
        <w:t xml:space="preserve"> LA, </w:t>
      </w:r>
      <w:proofErr w:type="spellStart"/>
      <w:r w:rsidRPr="00F73178">
        <w:rPr>
          <w:rFonts w:ascii="Bookman Old Style" w:hAnsi="Bookman Old Style" w:cs="OceanSansMM_360_720_"/>
        </w:rPr>
        <w:t>Keitner</w:t>
      </w:r>
      <w:proofErr w:type="spellEnd"/>
      <w:r w:rsidRPr="00F73178">
        <w:rPr>
          <w:rFonts w:ascii="Bookman Old Style" w:hAnsi="Bookman Old Style" w:cs="OceanSansMM_360_720_"/>
        </w:rPr>
        <w:t xml:space="preserve"> GI, Ryan CE, Miller IW: Characterizing the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long-term</w:t>
      </w:r>
      <w:proofErr w:type="gramEnd"/>
      <w:r w:rsidRPr="00F73178">
        <w:rPr>
          <w:rFonts w:ascii="Bookman Old Style" w:hAnsi="Bookman Old Style" w:cs="OceanSansMM_360_720_"/>
        </w:rPr>
        <w:t xml:space="preserve"> course of individuals with major depressive disorder.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 xml:space="preserve">J </w:t>
      </w:r>
      <w:proofErr w:type="spellStart"/>
      <w:r w:rsidRPr="00F73178">
        <w:rPr>
          <w:rFonts w:ascii="Bookman Old Style" w:hAnsi="Bookman Old Style" w:cs="OceanSansMM_360_720_"/>
        </w:rPr>
        <w:t>Nerv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Ment</w:t>
      </w:r>
      <w:proofErr w:type="spellEnd"/>
      <w:r w:rsidRPr="00F73178">
        <w:rPr>
          <w:rFonts w:ascii="Bookman Old Style" w:hAnsi="Bookman Old Style" w:cs="OceanSansMM_360_720_"/>
        </w:rPr>
        <w:t xml:space="preserve"> </w:t>
      </w:r>
      <w:proofErr w:type="spellStart"/>
      <w:r w:rsidRPr="00F73178">
        <w:rPr>
          <w:rFonts w:ascii="Bookman Old Style" w:hAnsi="Bookman Old Style" w:cs="OceanSansMM_360_720_"/>
        </w:rPr>
        <w:t>Dis</w:t>
      </w:r>
      <w:proofErr w:type="spellEnd"/>
      <w:r w:rsidRPr="00F73178">
        <w:rPr>
          <w:rFonts w:ascii="Bookman Old Style" w:hAnsi="Bookman Old Style" w:cs="OceanSansMM_360_720_"/>
        </w:rPr>
        <w:t xml:space="preserve"> 2004; 192:65–68</w:t>
      </w:r>
    </w:p>
    <w:p w:rsidR="00772A96" w:rsidRPr="00F73178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r w:rsidRPr="00F73178">
        <w:rPr>
          <w:rFonts w:ascii="Bookman Old Style" w:hAnsi="Bookman Old Style" w:cs="OceanSansMM_360_720_"/>
        </w:rPr>
        <w:t>12. Klein DN, Schwartz JE, Rose S, Leader JB: Five-year course and</w:t>
      </w:r>
    </w:p>
    <w:p w:rsidR="00050CEF" w:rsidRPr="00F73178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outcome</w:t>
      </w:r>
      <w:proofErr w:type="gramEnd"/>
      <w:r w:rsidRPr="00F73178">
        <w:rPr>
          <w:rFonts w:ascii="Bookman Old Style" w:hAnsi="Bookman Old Style" w:cs="OceanSansMM_360_720_"/>
        </w:rPr>
        <w:t xml:space="preserve"> of </w:t>
      </w:r>
      <w:proofErr w:type="spellStart"/>
      <w:r w:rsidRPr="00F73178">
        <w:rPr>
          <w:rFonts w:ascii="Bookman Old Style" w:hAnsi="Bookman Old Style" w:cs="OceanSansMM_360_720_"/>
        </w:rPr>
        <w:t>dysthymic</w:t>
      </w:r>
      <w:proofErr w:type="spellEnd"/>
      <w:r w:rsidRPr="00F73178">
        <w:rPr>
          <w:rFonts w:ascii="Bookman Old Style" w:hAnsi="Bookman Old Style" w:cs="OceanSansMM_360_720_"/>
        </w:rPr>
        <w:t xml:space="preserve"> disorder: a prospective, naturalistic follow-</w:t>
      </w:r>
    </w:p>
    <w:p w:rsidR="00050CEF" w:rsidRDefault="00050CEF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  <w:proofErr w:type="gramStart"/>
      <w:r w:rsidRPr="00F73178">
        <w:rPr>
          <w:rFonts w:ascii="Bookman Old Style" w:hAnsi="Bookman Old Style" w:cs="OceanSansMM_360_720_"/>
        </w:rPr>
        <w:t>up</w:t>
      </w:r>
      <w:proofErr w:type="gramEnd"/>
      <w:r w:rsidRPr="00F73178">
        <w:rPr>
          <w:rFonts w:ascii="Bookman Old Style" w:hAnsi="Bookman Old Style" w:cs="OceanSansMM_360_720_"/>
        </w:rPr>
        <w:t xml:space="preserve"> study. </w:t>
      </w:r>
      <w:proofErr w:type="gramStart"/>
      <w:r w:rsidRPr="00F73178">
        <w:rPr>
          <w:rFonts w:ascii="Bookman Old Style" w:hAnsi="Bookman Old Style" w:cs="OceanSansMM_360_720_"/>
        </w:rPr>
        <w:t>Am</w:t>
      </w:r>
      <w:proofErr w:type="gramEnd"/>
      <w:r w:rsidRPr="00F73178">
        <w:rPr>
          <w:rFonts w:ascii="Bookman Old Style" w:hAnsi="Bookman Old Style" w:cs="OceanSansMM_360_720_"/>
        </w:rPr>
        <w:t xml:space="preserve"> J Psychiatry 2000; 157:931–939</w:t>
      </w:r>
    </w:p>
    <w:p w:rsidR="00772A96" w:rsidRDefault="00772A96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786B30" w:rsidRDefault="00786B30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786B30" w:rsidRPr="00E32A28" w:rsidRDefault="00E32A28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  <w:b/>
          <w:sz w:val="28"/>
          <w:szCs w:val="28"/>
        </w:rPr>
      </w:pPr>
      <w:r>
        <w:rPr>
          <w:rFonts w:ascii="Bookman Old Style" w:hAnsi="Bookman Old Style" w:cs="OceanSansMM_360_720_"/>
          <w:b/>
          <w:sz w:val="28"/>
          <w:szCs w:val="28"/>
        </w:rPr>
        <w:t xml:space="preserve">The following is adapted from “Online Diagnosis”, Phillip W. Long, M.D., updated August 19, 1997 </w:t>
      </w:r>
      <w:r w:rsidRPr="00E32A28">
        <w:rPr>
          <w:rFonts w:ascii="Bookman Old Style" w:hAnsi="Bookman Old Style" w:cs="OceanSansMM_360_720_"/>
          <w:sz w:val="28"/>
          <w:szCs w:val="28"/>
        </w:rPr>
        <w:t>(</w:t>
      </w:r>
      <w:r w:rsidRPr="00E32A28">
        <w:rPr>
          <w:rFonts w:ascii="Times New Roman" w:hAnsi="Times New Roman" w:cs="Times New Roman"/>
          <w:sz w:val="28"/>
          <w:szCs w:val="28"/>
        </w:rPr>
        <w:t>http://www.mentalhealth.com</w:t>
      </w:r>
      <w:r w:rsidRPr="00E32A28">
        <w:rPr>
          <w:rFonts w:ascii="Bookman Old Style" w:hAnsi="Bookman Old Style" w:cs="OceanSansMM_360_720_"/>
          <w:sz w:val="28"/>
          <w:szCs w:val="28"/>
        </w:rPr>
        <w:t>)</w:t>
      </w:r>
    </w:p>
    <w:p w:rsidR="00786B30" w:rsidRDefault="00786B30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786B30" w:rsidRDefault="00786B30" w:rsidP="00050C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Medical Treatment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Basic Principles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r w:rsidRPr="003F2CDF">
        <w:rPr>
          <w:rFonts w:ascii="Bookman Old Style" w:hAnsi="Bookman Old Style" w:cs="Times New Roman"/>
          <w:highlight w:val="yellow"/>
          <w:rPrChange w:id="0" w:author="David Harmon" w:date="2010-04-27T12:59:00Z">
            <w:rPr>
              <w:rFonts w:ascii="Bookman Old Style" w:hAnsi="Bookman Old Style" w:cs="Times New Roman"/>
            </w:rPr>
          </w:rPrChange>
        </w:rPr>
        <w:t xml:space="preserve">Recent research shows that approximately 62% of patients with </w:t>
      </w:r>
      <w:proofErr w:type="spellStart"/>
      <w:r w:rsidRPr="003F2CDF">
        <w:rPr>
          <w:rFonts w:ascii="Bookman Old Style" w:hAnsi="Bookman Old Style" w:cs="Times New Roman"/>
          <w:highlight w:val="yellow"/>
          <w:rPrChange w:id="1" w:author="David Harmon" w:date="2010-04-27T12:59:00Z">
            <w:rPr>
              <w:rFonts w:ascii="Bookman Old Style" w:hAnsi="Bookman Old Style" w:cs="Times New Roman"/>
            </w:rPr>
          </w:rPrChange>
        </w:rPr>
        <w:t>dysthymic</w:t>
      </w:r>
      <w:proofErr w:type="spellEnd"/>
      <w:r w:rsidRPr="003F2CDF">
        <w:rPr>
          <w:rFonts w:ascii="Bookman Old Style" w:hAnsi="Bookman Old Style" w:cs="Times New Roman"/>
          <w:highlight w:val="yellow"/>
          <w:rPrChange w:id="2" w:author="David Harmon" w:date="2010-04-27T12:59:00Z">
            <w:rPr>
              <w:rFonts w:ascii="Bookman Old Style" w:hAnsi="Bookman Old Style" w:cs="Times New Roman"/>
            </w:rPr>
          </w:rPrChange>
        </w:rPr>
        <w:t xml:space="preserve"> disorder will benefit from antidepressant medication.</w:t>
      </w:r>
      <w:r w:rsidRPr="00786B30">
        <w:rPr>
          <w:rFonts w:ascii="Bookman Old Style" w:hAnsi="Bookman Old Style" w:cs="Times New Roman"/>
        </w:rPr>
        <w:t xml:space="preserve"> The guidelines for assessing the potential utility of drug therapy are a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contributory family history and a past history of poor response to other forms of treatment. The relative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ease and efficiency with which such a trial can be undertaken usually outweigh concerns about risks of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medications or the appropriateness of their use.</w:t>
      </w:r>
      <w:r>
        <w:rPr>
          <w:rFonts w:ascii="Bookman Old Style" w:hAnsi="Bookman Old Style" w:cs="Times New Roman"/>
        </w:rPr>
        <w:t xml:space="preserve">  </w:t>
      </w: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Hospitalization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r w:rsidRPr="00786B30">
        <w:rPr>
          <w:rFonts w:ascii="Bookman Old Style" w:hAnsi="Bookman Old Style" w:cs="Times New Roman"/>
        </w:rPr>
        <w:t>For almost all patients, treatment can take place on an outpatient basis.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Antidepressant Drugs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</w:rPr>
      </w:pPr>
      <w:r w:rsidRPr="003F2CDF">
        <w:rPr>
          <w:rFonts w:ascii="Bookman Old Style" w:hAnsi="Bookman Old Style" w:cs="Times New Roman"/>
          <w:color w:val="000000"/>
          <w:highlight w:val="yellow"/>
          <w:rPrChange w:id="3" w:author="David Harmon" w:date="2010-04-27T12:59:00Z">
            <w:rPr>
              <w:rFonts w:ascii="Bookman Old Style" w:hAnsi="Bookman Old Style" w:cs="Times New Roman"/>
              <w:color w:val="000000"/>
            </w:rPr>
          </w:rPrChange>
        </w:rPr>
        <w:t xml:space="preserve">Both </w:t>
      </w:r>
      <w:proofErr w:type="spellStart"/>
      <w:r w:rsidRPr="003F2CDF">
        <w:rPr>
          <w:rFonts w:ascii="Bookman Old Style" w:hAnsi="Bookman Old Style" w:cs="Times New Roman"/>
          <w:color w:val="000000"/>
          <w:highlight w:val="yellow"/>
          <w:rPrChange w:id="4" w:author="David Harmon" w:date="2010-04-27T12:59:00Z">
            <w:rPr>
              <w:rFonts w:ascii="Bookman Old Style" w:hAnsi="Bookman Old Style" w:cs="Times New Roman"/>
              <w:color w:val="000000"/>
            </w:rPr>
          </w:rPrChange>
        </w:rPr>
        <w:t>fluoxetine</w:t>
      </w:r>
      <w:proofErr w:type="spellEnd"/>
      <w:r w:rsidRPr="003F2CDF">
        <w:rPr>
          <w:rFonts w:ascii="Bookman Old Style" w:hAnsi="Bookman Old Style" w:cs="Times New Roman"/>
          <w:color w:val="000000"/>
          <w:highlight w:val="yellow"/>
          <w:rPrChange w:id="5" w:author="David Harmon" w:date="2010-04-27T12:59:00Z">
            <w:rPr>
              <w:rFonts w:ascii="Bookman Old Style" w:hAnsi="Bookman Old Style" w:cs="Times New Roman"/>
              <w:color w:val="000000"/>
            </w:rPr>
          </w:rPrChange>
        </w:rPr>
        <w:t xml:space="preserve"> and </w:t>
      </w:r>
      <w:proofErr w:type="spellStart"/>
      <w:r w:rsidRPr="003F2CDF">
        <w:rPr>
          <w:rFonts w:ascii="Bookman Old Style" w:hAnsi="Bookman Old Style" w:cs="Times New Roman"/>
          <w:color w:val="000000"/>
          <w:highlight w:val="yellow"/>
          <w:rPrChange w:id="6" w:author="David Harmon" w:date="2010-04-27T12:59:00Z">
            <w:rPr>
              <w:rFonts w:ascii="Bookman Old Style" w:hAnsi="Bookman Old Style" w:cs="Times New Roman"/>
              <w:color w:val="000000"/>
            </w:rPr>
          </w:rPrChange>
        </w:rPr>
        <w:t>imipramine</w:t>
      </w:r>
      <w:proofErr w:type="spellEnd"/>
      <w:r w:rsidRPr="003F2CDF">
        <w:rPr>
          <w:rFonts w:ascii="Bookman Old Style" w:hAnsi="Bookman Old Style" w:cs="Times New Roman"/>
          <w:color w:val="000000"/>
          <w:highlight w:val="yellow"/>
          <w:rPrChange w:id="7" w:author="David Harmon" w:date="2010-04-27T12:59:00Z">
            <w:rPr>
              <w:rFonts w:ascii="Bookman Old Style" w:hAnsi="Bookman Old Style" w:cs="Times New Roman"/>
              <w:color w:val="000000"/>
            </w:rPr>
          </w:rPrChange>
        </w:rPr>
        <w:t xml:space="preserve"> have repeatedly been shown to be effective treatments for this disorder in placebo-controlled randomized double-blind studies.</w:t>
      </w:r>
      <w:r w:rsidRPr="00786B30">
        <w:rPr>
          <w:rFonts w:ascii="Bookman Old Style" w:hAnsi="Bookman Old Style" w:cs="Times New Roman"/>
          <w:color w:val="000000"/>
        </w:rPr>
        <w:t xml:space="preserve"> Interesting enough, the response rate to</w:t>
      </w:r>
      <w:r>
        <w:rPr>
          <w:rFonts w:ascii="Bookman Old Style" w:hAnsi="Bookman Old Style" w:cs="Times New Roman"/>
          <w:color w:val="000000"/>
        </w:rPr>
        <w:t xml:space="preserve"> </w:t>
      </w:r>
      <w:r w:rsidRPr="00786B30">
        <w:rPr>
          <w:rFonts w:ascii="Bookman Old Style" w:hAnsi="Bookman Old Style" w:cs="Times New Roman"/>
          <w:color w:val="000000"/>
        </w:rPr>
        <w:t>antidepressant therapy is usually in the order of 62%; whereas the response rate to placebo therapy</w:t>
      </w:r>
      <w:r>
        <w:rPr>
          <w:rFonts w:ascii="Bookman Old Style" w:hAnsi="Bookman Old Style" w:cs="Times New Roman"/>
          <w:color w:val="000000"/>
        </w:rPr>
        <w:t xml:space="preserve"> </w:t>
      </w:r>
      <w:r w:rsidRPr="00786B30">
        <w:rPr>
          <w:rFonts w:ascii="Bookman Old Style" w:hAnsi="Bookman Old Style" w:cs="Times New Roman"/>
          <w:color w:val="000000"/>
        </w:rPr>
        <w:t>ranges from 19% to 44%.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  <w:proofErr w:type="spellStart"/>
      <w:r w:rsidRPr="00786B30">
        <w:rPr>
          <w:rFonts w:ascii="Bookman Old Style" w:hAnsi="Bookman Old Style" w:cs="Times New Roman"/>
          <w:b/>
          <w:bCs/>
          <w:color w:val="000000"/>
        </w:rPr>
        <w:t>Antianxiety</w:t>
      </w:r>
      <w:proofErr w:type="spellEnd"/>
      <w:r w:rsidRPr="00786B30">
        <w:rPr>
          <w:rFonts w:ascii="Bookman Old Style" w:hAnsi="Bookman Old Style" w:cs="Times New Roman"/>
          <w:b/>
          <w:bCs/>
          <w:color w:val="000000"/>
        </w:rPr>
        <w:t xml:space="preserve"> Drugs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</w:rPr>
      </w:pPr>
      <w:r w:rsidRPr="003F2CDF">
        <w:rPr>
          <w:rFonts w:ascii="Bookman Old Style" w:hAnsi="Bookman Old Style" w:cs="Times New Roman"/>
          <w:color w:val="000000"/>
          <w:highlight w:val="yellow"/>
          <w:rPrChange w:id="8" w:author="David Harmon" w:date="2010-04-27T13:00:00Z">
            <w:rPr>
              <w:rFonts w:ascii="Bookman Old Style" w:hAnsi="Bookman Old Style" w:cs="Times New Roman"/>
              <w:color w:val="000000"/>
            </w:rPr>
          </w:rPrChange>
        </w:rPr>
        <w:t xml:space="preserve">A number of drugs are not of value for long-term treatment. Those drugs include the amphetamines, </w:t>
      </w:r>
      <w:proofErr w:type="spellStart"/>
      <w:r w:rsidRPr="003F2CDF">
        <w:rPr>
          <w:rFonts w:ascii="Bookman Old Style" w:hAnsi="Bookman Old Style" w:cs="Times New Roman"/>
          <w:color w:val="000000"/>
          <w:highlight w:val="yellow"/>
          <w:rPrChange w:id="9" w:author="David Harmon" w:date="2010-04-27T13:00:00Z">
            <w:rPr>
              <w:rFonts w:ascii="Bookman Old Style" w:hAnsi="Bookman Old Style" w:cs="Times New Roman"/>
              <w:color w:val="000000"/>
            </w:rPr>
          </w:rPrChange>
        </w:rPr>
        <w:t>thebarbiturates</w:t>
      </w:r>
      <w:proofErr w:type="spellEnd"/>
      <w:r w:rsidRPr="003F2CDF">
        <w:rPr>
          <w:rFonts w:ascii="Bookman Old Style" w:hAnsi="Bookman Old Style" w:cs="Times New Roman"/>
          <w:color w:val="000000"/>
          <w:highlight w:val="yellow"/>
          <w:rPrChange w:id="10" w:author="David Harmon" w:date="2010-04-27T13:00:00Z">
            <w:rPr>
              <w:rFonts w:ascii="Bookman Old Style" w:hAnsi="Bookman Old Style" w:cs="Times New Roman"/>
              <w:color w:val="000000"/>
            </w:rPr>
          </w:rPrChange>
        </w:rPr>
        <w:t>, and the benzodiazepines.</w:t>
      </w:r>
      <w:r w:rsidRPr="00786B30">
        <w:rPr>
          <w:rFonts w:ascii="Bookman Old Style" w:hAnsi="Bookman Old Style" w:cs="Times New Roman"/>
          <w:color w:val="000000"/>
        </w:rPr>
        <w:t xml:space="preserve"> Those drugs are often prescribed for patients with chronic</w:t>
      </w:r>
      <w:r>
        <w:rPr>
          <w:rFonts w:ascii="Bookman Old Style" w:hAnsi="Bookman Old Style" w:cs="Times New Roman"/>
          <w:color w:val="000000"/>
        </w:rPr>
        <w:t xml:space="preserve"> </w:t>
      </w:r>
      <w:r w:rsidRPr="00786B30">
        <w:rPr>
          <w:rFonts w:ascii="Bookman Old Style" w:hAnsi="Bookman Old Style" w:cs="Times New Roman"/>
          <w:color w:val="000000"/>
        </w:rPr>
        <w:t>symptoms of insomnia, fatigue, or tension. However, clinical experience and systematic research</w:t>
      </w:r>
      <w:r>
        <w:rPr>
          <w:rFonts w:ascii="Bookman Old Style" w:hAnsi="Bookman Old Style" w:cs="Times New Roman"/>
          <w:color w:val="000000"/>
        </w:rPr>
        <w:t xml:space="preserve"> </w:t>
      </w:r>
      <w:r w:rsidRPr="00786B30">
        <w:rPr>
          <w:rFonts w:ascii="Bookman Old Style" w:hAnsi="Bookman Old Style" w:cs="Times New Roman"/>
          <w:color w:val="000000"/>
        </w:rPr>
        <w:t>indicate that they are little better than a placebo and are at times worse.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65CD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  <w:r w:rsidRPr="00786B30">
        <w:rPr>
          <w:rFonts w:ascii="Bookman Old Style" w:hAnsi="Bookman Old Style" w:cs="Times New Roman"/>
          <w:b/>
          <w:bCs/>
          <w:color w:val="000000"/>
        </w:rPr>
        <w:t>Psychosocial Treatment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  <w:r w:rsidRPr="00786B30">
        <w:rPr>
          <w:rFonts w:ascii="Bookman Old Style" w:hAnsi="Bookman Old Style" w:cs="Times New Roman"/>
          <w:b/>
          <w:bCs/>
          <w:color w:val="000000"/>
        </w:rPr>
        <w:t>Basic Principles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r w:rsidRPr="003F2CDF">
        <w:rPr>
          <w:rFonts w:ascii="Bookman Old Style" w:hAnsi="Bookman Old Style" w:cs="Times New Roman"/>
          <w:color w:val="000000"/>
          <w:highlight w:val="yellow"/>
          <w:rPrChange w:id="11" w:author="David Harmon" w:date="2010-04-27T13:00:00Z">
            <w:rPr>
              <w:rFonts w:ascii="Bookman Old Style" w:hAnsi="Bookman Old Style" w:cs="Times New Roman"/>
              <w:color w:val="000000"/>
            </w:rPr>
          </w:rPrChange>
        </w:rPr>
        <w:t>Psychotherapy is the principal</w:t>
      </w:r>
      <w:ins w:id="12" w:author="David Harmon" w:date="2010-04-27T13:00:00Z">
        <w:r w:rsidR="003F2CDF" w:rsidRPr="003F2CDF">
          <w:rPr>
            <w:rFonts w:ascii="Bookman Old Style" w:hAnsi="Bookman Old Style" w:cs="Times New Roman"/>
            <w:color w:val="000000"/>
            <w:highlight w:val="yellow"/>
            <w:rPrChange w:id="13" w:author="David Harmon" w:date="2010-04-27T13:00:00Z">
              <w:rPr>
                <w:rFonts w:ascii="Bookman Old Style" w:hAnsi="Bookman Old Style" w:cs="Times New Roman"/>
                <w:color w:val="000000"/>
              </w:rPr>
            </w:rPrChange>
          </w:rPr>
          <w:t xml:space="preserve"> </w:t>
        </w:r>
      </w:ins>
      <w:r w:rsidRPr="003F2CDF">
        <w:rPr>
          <w:rFonts w:ascii="Bookman Old Style" w:hAnsi="Bookman Old Style" w:cs="Times New Roman"/>
          <w:highlight w:val="yellow"/>
          <w:rPrChange w:id="14" w:author="David Harmon" w:date="2010-04-27T13:00:00Z">
            <w:rPr>
              <w:rFonts w:ascii="Bookman Old Style" w:hAnsi="Bookman Old Style" w:cs="Times New Roman"/>
            </w:rPr>
          </w:rPrChange>
        </w:rPr>
        <w:t xml:space="preserve">treatment resource for patients with </w:t>
      </w:r>
      <w:proofErr w:type="spellStart"/>
      <w:r w:rsidRPr="003F2CDF">
        <w:rPr>
          <w:rFonts w:ascii="Bookman Old Style" w:hAnsi="Bookman Old Style" w:cs="Times New Roman"/>
          <w:highlight w:val="yellow"/>
          <w:rPrChange w:id="15" w:author="David Harmon" w:date="2010-04-27T13:00:00Z">
            <w:rPr>
              <w:rFonts w:ascii="Bookman Old Style" w:hAnsi="Bookman Old Style" w:cs="Times New Roman"/>
            </w:rPr>
          </w:rPrChange>
        </w:rPr>
        <w:t>dysthymic</w:t>
      </w:r>
      <w:proofErr w:type="spellEnd"/>
      <w:r w:rsidRPr="003F2CDF">
        <w:rPr>
          <w:rFonts w:ascii="Bookman Old Style" w:hAnsi="Bookman Old Style" w:cs="Times New Roman"/>
          <w:highlight w:val="yellow"/>
          <w:rPrChange w:id="16" w:author="David Harmon" w:date="2010-04-27T13:00:00Z">
            <w:rPr>
              <w:rFonts w:ascii="Bookman Old Style" w:hAnsi="Bookman Old Style" w:cs="Times New Roman"/>
            </w:rPr>
          </w:rPrChange>
        </w:rPr>
        <w:t xml:space="preserve"> disorder. Reassurance that</w:t>
      </w:r>
      <w:ins w:id="17" w:author="David Harmon" w:date="2010-04-27T13:00:00Z">
        <w:r w:rsidR="003F2CDF" w:rsidRPr="003F2CDF">
          <w:rPr>
            <w:rFonts w:ascii="Bookman Old Style" w:hAnsi="Bookman Old Style" w:cs="Times New Roman"/>
            <w:highlight w:val="yellow"/>
            <w:rPrChange w:id="18" w:author="David Harmon" w:date="2010-04-27T13:00:00Z">
              <w:rPr>
                <w:rFonts w:ascii="Bookman Old Style" w:hAnsi="Bookman Old Style" w:cs="Times New Roman"/>
              </w:rPr>
            </w:rPrChange>
          </w:rPr>
          <w:t xml:space="preserve"> </w:t>
        </w:r>
      </w:ins>
      <w:r w:rsidRPr="003F2CDF">
        <w:rPr>
          <w:rFonts w:ascii="Bookman Old Style" w:hAnsi="Bookman Old Style" w:cs="Times New Roman"/>
          <w:highlight w:val="yellow"/>
          <w:rPrChange w:id="19" w:author="David Harmon" w:date="2010-04-27T13:00:00Z">
            <w:rPr>
              <w:rFonts w:ascii="Bookman Old Style" w:hAnsi="Bookman Old Style" w:cs="Times New Roman"/>
            </w:rPr>
          </w:rPrChange>
        </w:rPr>
        <w:t>the clinician understands the depth of the patient's pain, assessment of suicidal and other self-destructive potential, and optimism for the future are all useful.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Individual Psychotherapy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Pr="003F2CDF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highlight w:val="yellow"/>
          <w:rPrChange w:id="20" w:author="David Harmon" w:date="2010-04-27T13:01:00Z">
            <w:rPr>
              <w:rFonts w:ascii="Bookman Old Style" w:hAnsi="Bookman Old Style" w:cs="Times New Roman"/>
            </w:rPr>
          </w:rPrChange>
        </w:rPr>
      </w:pPr>
      <w:r w:rsidRPr="00786B30">
        <w:rPr>
          <w:rFonts w:ascii="Bookman Old Style" w:hAnsi="Bookman Old Style" w:cs="Times New Roman"/>
        </w:rPr>
        <w:t>"Short-term" focused psychotherapy and therapeutic programs that stress changes in interpersonal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relationships and cognitive self-awareness are becoming more popular, in part because long-term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analytic approaches to personality change are economically unfeasible.</w:t>
      </w:r>
      <w:r>
        <w:rPr>
          <w:rFonts w:ascii="Bookman Old Style" w:hAnsi="Bookman Old Style" w:cs="Times New Roman"/>
        </w:rPr>
        <w:t xml:space="preserve">  </w:t>
      </w:r>
      <w:r w:rsidRPr="003F2CDF">
        <w:rPr>
          <w:rFonts w:ascii="Bookman Old Style" w:hAnsi="Bookman Old Style" w:cs="Times New Roman"/>
          <w:highlight w:val="yellow"/>
          <w:rPrChange w:id="21" w:author="David Harmon" w:date="2010-04-27T13:01:00Z">
            <w:rPr>
              <w:rFonts w:ascii="Bookman Old Style" w:hAnsi="Bookman Old Style" w:cs="Times New Roman"/>
            </w:rPr>
          </w:rPrChange>
        </w:rPr>
        <w:t>Patients who receive psychotherapy of any of several types - notably cognitive, interpersonally-oriented, or behavior therapy with social skills training - tend to have a good prognosis, with or without antidepressant medication. Analytic and other insight-oriented therapies appear useful for some patients, provided specific neurotic conflict patterns can be elucidated, the patient meets other criteria for this</w:t>
      </w:r>
    </w:p>
    <w:p w:rsidR="00786B30" w:rsidRP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proofErr w:type="gramStart"/>
      <w:r w:rsidRPr="003F2CDF">
        <w:rPr>
          <w:rFonts w:ascii="Bookman Old Style" w:hAnsi="Bookman Old Style" w:cs="Times New Roman"/>
          <w:highlight w:val="yellow"/>
          <w:rPrChange w:id="22" w:author="David Harmon" w:date="2010-04-27T13:01:00Z">
            <w:rPr>
              <w:rFonts w:ascii="Bookman Old Style" w:hAnsi="Bookman Old Style" w:cs="Times New Roman"/>
            </w:rPr>
          </w:rPrChange>
        </w:rPr>
        <w:t>form</w:t>
      </w:r>
      <w:proofErr w:type="gramEnd"/>
      <w:r w:rsidRPr="003F2CDF">
        <w:rPr>
          <w:rFonts w:ascii="Bookman Old Style" w:hAnsi="Bookman Old Style" w:cs="Times New Roman"/>
          <w:highlight w:val="yellow"/>
          <w:rPrChange w:id="23" w:author="David Harmon" w:date="2010-04-27T13:01:00Z">
            <w:rPr>
              <w:rFonts w:ascii="Bookman Old Style" w:hAnsi="Bookman Old Style" w:cs="Times New Roman"/>
            </w:rPr>
          </w:rPrChange>
        </w:rPr>
        <w:t xml:space="preserve"> of treatment, and the clinician is experienced in its use.</w:t>
      </w:r>
      <w:r>
        <w:rPr>
          <w:rFonts w:ascii="Bookman Old Style" w:hAnsi="Bookman Old Style" w:cs="Times New Roman"/>
        </w:rPr>
        <w:t xml:space="preserve">  </w:t>
      </w:r>
      <w:r w:rsidRPr="00786B30">
        <w:rPr>
          <w:rFonts w:ascii="Bookman Old Style" w:hAnsi="Bookman Old Style" w:cs="Times New Roman"/>
        </w:rPr>
        <w:t>No matter what the form of psychotherapy, supportive measures are important. These may range from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simple reassurance and education of the patient with respect to the characteristics of his or her illness, to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 xml:space="preserve">unqualified acceptance of the patient who may at times appear hostile </w:t>
      </w:r>
      <w:r w:rsidRPr="00786B30">
        <w:rPr>
          <w:rFonts w:ascii="Bookman Old Style" w:hAnsi="Bookman Old Style" w:cs="Times New Roman"/>
        </w:rPr>
        <w:lastRenderedPageBreak/>
        <w:t>or draining to the therapist, to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 xml:space="preserve">working with significant others in the patient's life. </w:t>
      </w:r>
      <w:del w:id="24" w:author="David Harmon" w:date="2010-04-27T13:03:00Z">
        <w:r w:rsidRPr="00786B30" w:rsidDel="003F2CDF">
          <w:rPr>
            <w:rFonts w:ascii="Bookman Old Style" w:hAnsi="Bookman Old Style" w:cs="Times New Roman"/>
          </w:rPr>
          <w:delText>Successful psychotherapy with the depressed patient</w:delText>
        </w:r>
        <w:r w:rsidDel="003F2CDF">
          <w:rPr>
            <w:rFonts w:ascii="Bookman Old Style" w:hAnsi="Bookman Old Style" w:cs="Times New Roman"/>
          </w:rPr>
          <w:delText xml:space="preserve"> </w:delText>
        </w:r>
        <w:r w:rsidRPr="00786B30" w:rsidDel="003F2CDF">
          <w:rPr>
            <w:rFonts w:ascii="Bookman Old Style" w:hAnsi="Bookman Old Style" w:cs="Times New Roman"/>
          </w:rPr>
          <w:delText>Dysthymic</w:delText>
        </w:r>
        <w:r w:rsidDel="003F2CDF">
          <w:rPr>
            <w:rFonts w:ascii="Bookman Old Style" w:hAnsi="Bookman Old Style" w:cs="Times New Roman"/>
          </w:rPr>
          <w:delText xml:space="preserve"> Disorder: </w:delText>
        </w:r>
      </w:del>
      <w:r>
        <w:rPr>
          <w:rFonts w:ascii="Bookman Old Style" w:hAnsi="Bookman Old Style" w:cs="Times New Roman"/>
        </w:rPr>
        <w:t xml:space="preserve">Treatment </w:t>
      </w: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proofErr w:type="gramStart"/>
      <w:r w:rsidRPr="00786B30">
        <w:rPr>
          <w:rFonts w:ascii="Bookman Old Style" w:hAnsi="Bookman Old Style" w:cs="Times New Roman"/>
        </w:rPr>
        <w:t>usually</w:t>
      </w:r>
      <w:proofErr w:type="gramEnd"/>
      <w:r w:rsidRPr="00786B30">
        <w:rPr>
          <w:rFonts w:ascii="Bookman Old Style" w:hAnsi="Bookman Old Style" w:cs="Times New Roman"/>
        </w:rPr>
        <w:t xml:space="preserve"> involves warmth and availability on the part of the psychiatrist, and not the classically "neutral"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stance which the patient easily misperceives as uncaring.</w:t>
      </w:r>
      <w:r>
        <w:rPr>
          <w:rFonts w:ascii="Bookman Old Style" w:hAnsi="Bookman Old Style" w:cs="Times New Roman"/>
        </w:rPr>
        <w:t xml:space="preserve">  </w:t>
      </w:r>
      <w:r w:rsidRPr="00786B30">
        <w:rPr>
          <w:rFonts w:ascii="Bookman Old Style" w:hAnsi="Bookman Old Style" w:cs="Times New Roman"/>
        </w:rPr>
        <w:t>Psychotherapy with chronically depressed individuals is an emotionally draining process for the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therapist, and recurrent examination of the therapist's own feelings toward the patient is required.</w:t>
      </w:r>
      <w:r>
        <w:rPr>
          <w:rFonts w:ascii="Bookman Old Style" w:hAnsi="Bookman Old Style" w:cs="Times New Roman"/>
        </w:rPr>
        <w:t xml:space="preserve">  </w:t>
      </w:r>
      <w:r w:rsidRPr="00786B30">
        <w:rPr>
          <w:rFonts w:ascii="Bookman Old Style" w:hAnsi="Bookman Old Style" w:cs="Times New Roman"/>
        </w:rPr>
        <w:t>Analysis of one's own anger, boredom, or frustration about some aspect of the patient's behavior can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help to isolate the key issue in therapy and lead to symptomatic improvement. The patient's unrealistic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and idealistic expectations of himself or herself may, for example, be transmitted to the therapist and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give rise to overlying optimistic expectations of progress in therapy. If the patient shows no subjective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improvement over time, the therapist may inadvertently respond somewhat in the way significant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individuals in the patient's life have responded. Interpretation of such personal experiences by the</w:t>
      </w:r>
      <w:r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therapist can, in the proper context, be therapeutic.</w:t>
      </w:r>
    </w:p>
    <w:p w:rsidR="00E32A28" w:rsidRPr="00786B30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Group Therapy</w:t>
      </w:r>
    </w:p>
    <w:p w:rsidR="00E32A28" w:rsidRPr="00786B30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r w:rsidRPr="00786B30">
        <w:rPr>
          <w:rFonts w:ascii="Bookman Old Style" w:hAnsi="Bookman Old Style" w:cs="Times New Roman"/>
        </w:rPr>
        <w:t>Although individual psychotherapy is the most common psychosocial treatment offered, many</w:t>
      </w:r>
      <w:r w:rsidR="00E32A28"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 xml:space="preserve">individuals with </w:t>
      </w:r>
      <w:proofErr w:type="spellStart"/>
      <w:r w:rsidRPr="00786B30">
        <w:rPr>
          <w:rFonts w:ascii="Bookman Old Style" w:hAnsi="Bookman Old Style" w:cs="Times New Roman"/>
        </w:rPr>
        <w:t>dysthymic</w:t>
      </w:r>
      <w:proofErr w:type="spellEnd"/>
      <w:r w:rsidRPr="00786B30">
        <w:rPr>
          <w:rFonts w:ascii="Bookman Old Style" w:hAnsi="Bookman Old Style" w:cs="Times New Roman"/>
        </w:rPr>
        <w:t xml:space="preserve"> disorder will benefit from group therapy and from active investigation and</w:t>
      </w:r>
      <w:r w:rsidR="00E32A28"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restructuring of maladaptive social functioning.</w:t>
      </w:r>
    </w:p>
    <w:p w:rsidR="00E32A28" w:rsidRPr="00786B30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  <w:r w:rsidRPr="00786B30">
        <w:rPr>
          <w:rFonts w:ascii="Bookman Old Style" w:hAnsi="Bookman Old Style" w:cs="Times New Roman"/>
          <w:b/>
          <w:bCs/>
        </w:rPr>
        <w:t>Family Therapy</w:t>
      </w:r>
    </w:p>
    <w:p w:rsidR="00E32A28" w:rsidRPr="00786B30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</w:rPr>
      </w:pPr>
    </w:p>
    <w:p w:rsidR="00786B30" w:rsidRDefault="00786B30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  <w:r w:rsidRPr="00786B30">
        <w:rPr>
          <w:rFonts w:ascii="Bookman Old Style" w:hAnsi="Bookman Old Style" w:cs="Times New Roman"/>
        </w:rPr>
        <w:t>Family-centered approaches differ from individual methods in their direct focus on the "role of the sick</w:t>
      </w:r>
      <w:r w:rsidR="00E32A28">
        <w:rPr>
          <w:rFonts w:ascii="Bookman Old Style" w:hAnsi="Bookman Old Style" w:cs="Times New Roman"/>
        </w:rPr>
        <w:t xml:space="preserve"> </w:t>
      </w:r>
      <w:r w:rsidRPr="00786B30">
        <w:rPr>
          <w:rFonts w:ascii="Bookman Old Style" w:hAnsi="Bookman Old Style" w:cs="Times New Roman"/>
        </w:rPr>
        <w:t>member" in the family system rather than on the symptoms of the identified patient.</w:t>
      </w:r>
    </w:p>
    <w:p w:rsidR="00E32A28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</w:rPr>
      </w:pPr>
    </w:p>
    <w:p w:rsidR="00E32A28" w:rsidRPr="00786B30" w:rsidRDefault="00E32A28" w:rsidP="00786B3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OceanSansMM_360_720_"/>
        </w:rPr>
      </w:pPr>
    </w:p>
    <w:sectPr w:rsidR="00E32A28" w:rsidRPr="00786B30" w:rsidSect="0005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ceanSansMM_403_8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ceanSansMM_512_8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ceanSansMM_360_72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oNotTrackMoves/>
  <w:defaultTabStop w:val="720"/>
  <w:drawingGridHorizontalSpacing w:val="110"/>
  <w:displayHorizontalDrawingGridEvery w:val="2"/>
  <w:characterSpacingControl w:val="doNotCompress"/>
  <w:compat/>
  <w:rsids>
    <w:rsidRoot w:val="00050CEF"/>
    <w:rsid w:val="00050CEF"/>
    <w:rsid w:val="00275122"/>
    <w:rsid w:val="003F2CDF"/>
    <w:rsid w:val="004D5030"/>
    <w:rsid w:val="0067168F"/>
    <w:rsid w:val="00772A96"/>
    <w:rsid w:val="00786B30"/>
    <w:rsid w:val="00996898"/>
    <w:rsid w:val="00C645E3"/>
    <w:rsid w:val="00D873E6"/>
    <w:rsid w:val="00E32A28"/>
    <w:rsid w:val="00F7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Harmon</dc:creator>
  <cp:lastModifiedBy>David Harmon</cp:lastModifiedBy>
  <cp:revision>4</cp:revision>
  <dcterms:created xsi:type="dcterms:W3CDTF">2010-04-05T03:47:00Z</dcterms:created>
  <dcterms:modified xsi:type="dcterms:W3CDTF">2010-04-27T18:03:00Z</dcterms:modified>
</cp:coreProperties>
</file>