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809" w:rsidRPr="009327B8" w:rsidRDefault="00F01809" w:rsidP="00F0180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8"/>
          <w:szCs w:val="28"/>
        </w:rPr>
      </w:pPr>
    </w:p>
    <w:p w:rsidR="00C63DD2" w:rsidRPr="00C63DD2" w:rsidRDefault="00C63DD2" w:rsidP="00C63DD2">
      <w:pPr>
        <w:rPr>
          <w:rFonts w:ascii="Bookman Old Style" w:hAnsi="Bookman Old Style"/>
          <w:b/>
        </w:rPr>
      </w:pPr>
      <w:proofErr w:type="spellStart"/>
      <w:r w:rsidRPr="00C63DD2">
        <w:rPr>
          <w:rFonts w:ascii="Bookman Old Style" w:hAnsi="Bookman Old Style"/>
          <w:b/>
        </w:rPr>
        <w:t>Cyclothymic</w:t>
      </w:r>
      <w:proofErr w:type="spellEnd"/>
      <w:r w:rsidRPr="00C63DD2">
        <w:rPr>
          <w:rFonts w:ascii="Bookman Old Style" w:hAnsi="Bookman Old Style"/>
          <w:b/>
        </w:rPr>
        <w:t xml:space="preserve"> Disorder</w:t>
      </w:r>
      <w:r w:rsidR="00451689">
        <w:rPr>
          <w:rFonts w:ascii="Bookman Old Style" w:hAnsi="Bookman Old Style"/>
          <w:b/>
        </w:rPr>
        <w:t xml:space="preserve"> At A Glance</w:t>
      </w:r>
    </w:p>
    <w:p w:rsidR="00C103DE" w:rsidRPr="00824F5B" w:rsidRDefault="00824F5B">
      <w:pPr>
        <w:rPr>
          <w:rFonts w:ascii="Bookman Old Style" w:hAnsi="Bookman Old Style"/>
          <w:i/>
        </w:rPr>
      </w:pPr>
      <w:r>
        <w:rPr>
          <w:rFonts w:ascii="Bookman Old Style" w:hAnsi="Bookman Old Style"/>
        </w:rPr>
        <w:t xml:space="preserve">Adapted from </w:t>
      </w:r>
      <w:r w:rsidR="00C63DD2" w:rsidRPr="00824F5B">
        <w:rPr>
          <w:rFonts w:ascii="Bookman Old Style" w:hAnsi="Bookman Old Style"/>
          <w:i/>
        </w:rPr>
        <w:t>DSM-IV-TR Mood Disorders</w:t>
      </w:r>
    </w:p>
    <w:p w:rsidR="00C103DE" w:rsidRPr="00C103DE" w:rsidRDefault="00C103DE">
      <w:pPr>
        <w:rPr>
          <w:rFonts w:ascii="Bookman Old Style" w:hAnsi="Bookman Old Style"/>
          <w:b/>
        </w:rPr>
      </w:pPr>
      <w:r w:rsidRPr="00C103DE">
        <w:rPr>
          <w:rFonts w:ascii="Bookman Old Style" w:hAnsi="Bookman Old Style"/>
          <w:b/>
        </w:rPr>
        <w:t>Introduction</w:t>
      </w:r>
    </w:p>
    <w:p w:rsidR="00341E63" w:rsidRPr="00C63DD2" w:rsidRDefault="00C103DE">
      <w:pPr>
        <w:rPr>
          <w:rFonts w:ascii="Bookman Old Style" w:hAnsi="Bookman Old Style"/>
        </w:rPr>
      </w:pPr>
      <w:proofErr w:type="spellStart"/>
      <w:r w:rsidRPr="00C63DD2">
        <w:rPr>
          <w:rFonts w:ascii="Bookman Old Style" w:hAnsi="Bookman Old Style"/>
        </w:rPr>
        <w:t>Cyclothymic</w:t>
      </w:r>
      <w:proofErr w:type="spellEnd"/>
      <w:r w:rsidRPr="00C63DD2">
        <w:rPr>
          <w:rFonts w:ascii="Bookman Old Style" w:hAnsi="Bookman Old Style"/>
        </w:rPr>
        <w:t xml:space="preserve"> Disorder is a chronic, fluctuating mood disturbance involving numerous periods of </w:t>
      </w:r>
      <w:proofErr w:type="spellStart"/>
      <w:r w:rsidRPr="00C63DD2">
        <w:rPr>
          <w:rFonts w:ascii="Bookman Old Style" w:hAnsi="Bookman Old Style"/>
        </w:rPr>
        <w:t>hypomanic</w:t>
      </w:r>
      <w:proofErr w:type="spellEnd"/>
      <w:r w:rsidRPr="00C63DD2">
        <w:rPr>
          <w:rFonts w:ascii="Bookman Old Style" w:hAnsi="Bookman Old Style"/>
        </w:rPr>
        <w:t xml:space="preserve"> symptoms and numerous periods of depressive symptoms. The </w:t>
      </w:r>
      <w:proofErr w:type="spellStart"/>
      <w:r w:rsidRPr="00C63DD2">
        <w:rPr>
          <w:rFonts w:ascii="Bookman Old Style" w:hAnsi="Bookman Old Style"/>
        </w:rPr>
        <w:t>hypomanic</w:t>
      </w:r>
      <w:proofErr w:type="spellEnd"/>
      <w:r w:rsidRPr="00C63DD2">
        <w:rPr>
          <w:rFonts w:ascii="Bookman Old Style" w:hAnsi="Bookman Old Style"/>
        </w:rPr>
        <w:t xml:space="preserve"> symptoms are of insufficient number, severity, pervasiveness, or duration to meet full criteria for a Manic Episode, and the depressive symptoms are of insufficient number, severity, pervasiveness, or duration to meet full criteria for a Major Depressive Episode. </w:t>
      </w:r>
      <w:r>
        <w:rPr>
          <w:rFonts w:ascii="Bookman Old Style" w:hAnsi="Bookman Old Style"/>
        </w:rPr>
        <w:t>It</w:t>
      </w:r>
      <w:r w:rsidRPr="00C63DD2">
        <w:rPr>
          <w:rFonts w:ascii="Bookman Old Style" w:hAnsi="Bookman Old Style"/>
        </w:rPr>
        <w:t xml:space="preserve"> is not</w:t>
      </w:r>
      <w:r>
        <w:rPr>
          <w:rFonts w:ascii="Bookman Old Style" w:hAnsi="Bookman Old Style"/>
        </w:rPr>
        <w:t xml:space="preserve"> </w:t>
      </w:r>
      <w:r w:rsidRPr="00C63DD2">
        <w:rPr>
          <w:rFonts w:ascii="Bookman Old Style" w:hAnsi="Bookman Old Style"/>
        </w:rPr>
        <w:t xml:space="preserve">necessary that any of the periods of </w:t>
      </w:r>
      <w:proofErr w:type="spellStart"/>
      <w:r w:rsidRPr="00C63DD2">
        <w:rPr>
          <w:rFonts w:ascii="Bookman Old Style" w:hAnsi="Bookman Old Style"/>
        </w:rPr>
        <w:t>hypomanic</w:t>
      </w:r>
      <w:proofErr w:type="spellEnd"/>
      <w:r w:rsidRPr="00C63DD2">
        <w:rPr>
          <w:rFonts w:ascii="Bookman Old Style" w:hAnsi="Bookman Old Style"/>
        </w:rPr>
        <w:t xml:space="preserve"> symptoms meet either the duration or symptom threshold criterion for a </w:t>
      </w:r>
      <w:proofErr w:type="spellStart"/>
      <w:r w:rsidRPr="00C63DD2">
        <w:rPr>
          <w:rFonts w:ascii="Bookman Old Style" w:hAnsi="Bookman Old Style"/>
        </w:rPr>
        <w:t>Hypomanic</w:t>
      </w:r>
      <w:proofErr w:type="spellEnd"/>
      <w:r w:rsidRPr="00C63DD2">
        <w:rPr>
          <w:rFonts w:ascii="Bookman Old Style" w:hAnsi="Bookman Old Style"/>
        </w:rPr>
        <w:t xml:space="preserve"> Episode. </w:t>
      </w:r>
    </w:p>
    <w:p w:rsidR="00C103DE" w:rsidRDefault="00945841" w:rsidP="00C63DD2">
      <w:pPr>
        <w:rPr>
          <w:rFonts w:ascii="Bookman Old Style" w:hAnsi="Bookman Old Style"/>
          <w:b/>
        </w:rPr>
      </w:pPr>
      <w:r w:rsidRPr="00C63DD2">
        <w:rPr>
          <w:rFonts w:ascii="Bookman Old Style" w:hAnsi="Bookman Old Style"/>
          <w:b/>
        </w:rPr>
        <w:t xml:space="preserve">Diagnostic </w:t>
      </w:r>
      <w:r w:rsidR="00C103DE">
        <w:rPr>
          <w:rFonts w:ascii="Bookman Old Style" w:hAnsi="Bookman Old Style"/>
          <w:b/>
        </w:rPr>
        <w:t>Criteria</w:t>
      </w:r>
    </w:p>
    <w:p w:rsidR="00C103DE" w:rsidRPr="00C103DE" w:rsidRDefault="00C103DE" w:rsidP="00C103DE">
      <w:pPr>
        <w:pStyle w:val="ListParagraph"/>
        <w:numPr>
          <w:ilvl w:val="0"/>
          <w:numId w:val="8"/>
        </w:numPr>
        <w:rPr>
          <w:rFonts w:ascii="Bookman Old Style" w:hAnsi="Bookman Old Style"/>
        </w:rPr>
      </w:pPr>
      <w:r w:rsidRPr="00C103DE">
        <w:rPr>
          <w:rFonts w:ascii="Bookman Old Style" w:hAnsi="Bookman Old Style"/>
        </w:rPr>
        <w:t>No Major Depressive Episode, Manic Episode, or Mixed Episode during the first 2 years of the disturbance.</w:t>
      </w:r>
    </w:p>
    <w:p w:rsidR="00C103DE" w:rsidRPr="00C103DE" w:rsidRDefault="00C103DE" w:rsidP="00C103DE">
      <w:pPr>
        <w:pStyle w:val="ListParagraph"/>
        <w:numPr>
          <w:ilvl w:val="0"/>
          <w:numId w:val="8"/>
        </w:numPr>
        <w:rPr>
          <w:rFonts w:ascii="Bookman Old Style" w:hAnsi="Bookman Old Style"/>
        </w:rPr>
      </w:pPr>
      <w:r w:rsidRPr="00C103DE">
        <w:rPr>
          <w:rFonts w:ascii="Bookman Old Style" w:hAnsi="Bookman Old Style"/>
        </w:rPr>
        <w:t xml:space="preserve">After the initial 2 years (1 year in children and adolescents) of </w:t>
      </w:r>
      <w:proofErr w:type="spellStart"/>
      <w:r w:rsidRPr="00C103DE">
        <w:rPr>
          <w:rFonts w:ascii="Bookman Old Style" w:hAnsi="Bookman Old Style"/>
        </w:rPr>
        <w:t>Cyclothymic</w:t>
      </w:r>
      <w:proofErr w:type="spellEnd"/>
      <w:r w:rsidRPr="00C103DE">
        <w:rPr>
          <w:rFonts w:ascii="Bookman Old Style" w:hAnsi="Bookman Old Style"/>
        </w:rPr>
        <w:t xml:space="preserve"> Disorder, there may be superimposed Manic or Mixed Episodes (in which case both Bipolar I Disorder and </w:t>
      </w:r>
      <w:proofErr w:type="spellStart"/>
      <w:r w:rsidRPr="00C103DE">
        <w:rPr>
          <w:rFonts w:ascii="Bookman Old Style" w:hAnsi="Bookman Old Style"/>
        </w:rPr>
        <w:t>Cyclothymic</w:t>
      </w:r>
      <w:proofErr w:type="spellEnd"/>
      <w:r w:rsidRPr="00C103DE">
        <w:rPr>
          <w:rFonts w:ascii="Bookman Old Style" w:hAnsi="Bookman Old Style"/>
        </w:rPr>
        <w:t xml:space="preserve"> Disorder may be diagnosed) or Major Depressive Episodes (in which case both Bipolar II Disorder and </w:t>
      </w:r>
      <w:proofErr w:type="spellStart"/>
      <w:r w:rsidRPr="00C103DE">
        <w:rPr>
          <w:rFonts w:ascii="Bookman Old Style" w:hAnsi="Bookman Old Style"/>
        </w:rPr>
        <w:t>Cyclothymic</w:t>
      </w:r>
      <w:proofErr w:type="spellEnd"/>
      <w:r w:rsidRPr="00C103DE">
        <w:rPr>
          <w:rFonts w:ascii="Bookman Old Style" w:hAnsi="Bookman Old Style"/>
        </w:rPr>
        <w:t xml:space="preserve"> Disorder may be diagnosed).</w:t>
      </w:r>
    </w:p>
    <w:p w:rsidR="00C103DE" w:rsidRPr="00C103DE" w:rsidRDefault="00C103DE" w:rsidP="00C103DE">
      <w:pPr>
        <w:pStyle w:val="ListParagraph"/>
        <w:numPr>
          <w:ilvl w:val="0"/>
          <w:numId w:val="8"/>
        </w:numPr>
        <w:rPr>
          <w:rFonts w:ascii="Bookman Old Style" w:hAnsi="Bookman Old Style"/>
        </w:rPr>
      </w:pPr>
      <w:r w:rsidRPr="00C103DE">
        <w:rPr>
          <w:rFonts w:ascii="Bookman Old Style" w:hAnsi="Bookman Old Style"/>
        </w:rPr>
        <w:t>The symptoms are not better accounted for by:</w:t>
      </w:r>
    </w:p>
    <w:p w:rsidR="00C103DE" w:rsidRPr="00C103DE" w:rsidRDefault="00C103DE" w:rsidP="00C103DE">
      <w:pPr>
        <w:pStyle w:val="ListParagraph"/>
        <w:numPr>
          <w:ilvl w:val="0"/>
          <w:numId w:val="8"/>
        </w:numPr>
        <w:rPr>
          <w:rFonts w:ascii="Bookman Old Style" w:hAnsi="Bookman Old Style"/>
        </w:rPr>
      </w:pPr>
      <w:r w:rsidRPr="00C103DE">
        <w:rPr>
          <w:rFonts w:ascii="Bookman Old Style" w:hAnsi="Bookman Old Style"/>
        </w:rPr>
        <w:t xml:space="preserve">Schizoaffective Disorder and are not superimposed on Schizophrenia, </w:t>
      </w:r>
      <w:proofErr w:type="spellStart"/>
      <w:r w:rsidRPr="00C103DE">
        <w:rPr>
          <w:rFonts w:ascii="Bookman Old Style" w:hAnsi="Bookman Old Style"/>
        </w:rPr>
        <w:t>Schizophreniform</w:t>
      </w:r>
      <w:proofErr w:type="spellEnd"/>
      <w:r w:rsidRPr="00C103DE">
        <w:rPr>
          <w:rFonts w:ascii="Bookman Old Style" w:hAnsi="Bookman Old Style"/>
        </w:rPr>
        <w:t xml:space="preserve"> Disorder, Delusional Disorder, or Psychotic Disorder Not Otherwise Specified.</w:t>
      </w:r>
    </w:p>
    <w:p w:rsidR="00C103DE" w:rsidRPr="00C103DE" w:rsidRDefault="00C103DE" w:rsidP="00C103DE">
      <w:pPr>
        <w:pStyle w:val="ListParagraph"/>
        <w:numPr>
          <w:ilvl w:val="0"/>
          <w:numId w:val="8"/>
        </w:numPr>
        <w:rPr>
          <w:rFonts w:ascii="Bookman Old Style" w:hAnsi="Bookman Old Style"/>
        </w:rPr>
      </w:pPr>
      <w:r w:rsidRPr="00C103DE">
        <w:rPr>
          <w:rFonts w:ascii="Bookman Old Style" w:hAnsi="Bookman Old Style"/>
        </w:rPr>
        <w:t>The symptoms are not due to the direct physiological effects of a substance (e.g., a drug of abuse, a medication) or a general medical condition (e.g., hyperthyroidism).</w:t>
      </w:r>
    </w:p>
    <w:p w:rsidR="009327B8" w:rsidRPr="00C103DE" w:rsidRDefault="00C103DE" w:rsidP="00C63DD2">
      <w:pPr>
        <w:pStyle w:val="ListParagraph"/>
        <w:numPr>
          <w:ilvl w:val="0"/>
          <w:numId w:val="8"/>
        </w:numPr>
        <w:rPr>
          <w:rFonts w:ascii="Bookman Old Style" w:hAnsi="Bookman Old Style"/>
        </w:rPr>
      </w:pPr>
      <w:r w:rsidRPr="00C103DE">
        <w:rPr>
          <w:rFonts w:ascii="Bookman Old Style" w:hAnsi="Bookman Old Style"/>
        </w:rPr>
        <w:t>The symptoms cause clinically significant distress or impairment in social, occupational, or other important areas of functioning.</w:t>
      </w:r>
    </w:p>
    <w:p w:rsidR="00F01809" w:rsidRPr="00C63DD2" w:rsidRDefault="00F01809" w:rsidP="0094584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</w:p>
    <w:p w:rsidR="00876297" w:rsidRDefault="00876297" w:rsidP="0094584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</w:rPr>
      </w:pPr>
      <w:r w:rsidRPr="00876297">
        <w:rPr>
          <w:rFonts w:ascii="Bookman Old Style" w:hAnsi="Bookman Old Style"/>
          <w:b/>
        </w:rPr>
        <w:t>Epidemiology</w:t>
      </w:r>
    </w:p>
    <w:p w:rsidR="00876297" w:rsidRDefault="00876297" w:rsidP="0087629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</w:p>
    <w:p w:rsidR="00876297" w:rsidRDefault="00876297" w:rsidP="0087629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  <w:proofErr w:type="spellStart"/>
      <w:r w:rsidRPr="00C63DD2">
        <w:rPr>
          <w:rFonts w:ascii="Bookman Old Style" w:hAnsi="Bookman Old Style"/>
        </w:rPr>
        <w:t>Cyclothymia</w:t>
      </w:r>
      <w:proofErr w:type="spellEnd"/>
      <w:r w:rsidRPr="00C63DD2">
        <w:rPr>
          <w:rFonts w:ascii="Bookman Old Style" w:hAnsi="Bookman Old Style"/>
        </w:rPr>
        <w:t xml:space="preserve"> is </w:t>
      </w:r>
      <w:r w:rsidR="00C103DE">
        <w:rPr>
          <w:rFonts w:ascii="Bookman Old Style" w:hAnsi="Bookman Old Style"/>
        </w:rPr>
        <w:t>considered</w:t>
      </w:r>
      <w:r w:rsidRPr="00C63DD2">
        <w:rPr>
          <w:rFonts w:ascii="Bookman Old Style" w:hAnsi="Bookman Old Style"/>
        </w:rPr>
        <w:t xml:space="preserve"> relatively rare, affecting less than 1 percent of the population. </w:t>
      </w:r>
      <w:r>
        <w:rPr>
          <w:rFonts w:ascii="Bookman Old Style" w:hAnsi="Bookman Old Style"/>
        </w:rPr>
        <w:t>Accurate</w:t>
      </w:r>
      <w:r w:rsidRPr="00C63DD2">
        <w:rPr>
          <w:rFonts w:ascii="Bookman Old Style" w:hAnsi="Bookman Old Style"/>
        </w:rPr>
        <w:t xml:space="preserve"> estimates are </w:t>
      </w:r>
      <w:r>
        <w:rPr>
          <w:rFonts w:ascii="Bookman Old Style" w:hAnsi="Bookman Old Style"/>
        </w:rPr>
        <w:t>difficult</w:t>
      </w:r>
      <w:r w:rsidRPr="00C63DD2">
        <w:rPr>
          <w:rFonts w:ascii="Bookman Old Style" w:hAnsi="Bookman Old Style"/>
        </w:rPr>
        <w:t xml:space="preserve"> because people may be undiagnosed or misdiagnosed as having other mood disorders, such as</w:t>
      </w:r>
      <w:r>
        <w:rPr>
          <w:rFonts w:ascii="Bookman Old Style" w:hAnsi="Bookman Old Style"/>
        </w:rPr>
        <w:t xml:space="preserve"> </w:t>
      </w:r>
      <w:r w:rsidRPr="00C63DD2">
        <w:rPr>
          <w:rFonts w:ascii="Bookman Old Style" w:hAnsi="Bookman Old Style"/>
        </w:rPr>
        <w:t xml:space="preserve">depression. </w:t>
      </w:r>
    </w:p>
    <w:p w:rsidR="00F01809" w:rsidRPr="00C63DD2" w:rsidRDefault="00F01809" w:rsidP="0087629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</w:p>
    <w:p w:rsidR="00945841" w:rsidRPr="00C63DD2" w:rsidRDefault="00945841" w:rsidP="0094584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  <w:proofErr w:type="spellStart"/>
      <w:r w:rsidRPr="00C63DD2">
        <w:rPr>
          <w:rFonts w:ascii="Bookman Old Style" w:hAnsi="Bookman Old Style"/>
        </w:rPr>
        <w:t>Cyclothymic</w:t>
      </w:r>
      <w:proofErr w:type="spellEnd"/>
      <w:r w:rsidRPr="00C63DD2">
        <w:rPr>
          <w:rFonts w:ascii="Bookman Old Style" w:hAnsi="Bookman Old Style"/>
        </w:rPr>
        <w:t xml:space="preserve"> Disorder often begins early in life and is sometimes considered to</w:t>
      </w:r>
      <w:r w:rsidR="00F01809" w:rsidRPr="00C63DD2">
        <w:rPr>
          <w:rFonts w:ascii="Bookman Old Style" w:hAnsi="Bookman Old Style"/>
        </w:rPr>
        <w:t xml:space="preserve"> </w:t>
      </w:r>
      <w:r w:rsidRPr="00C63DD2">
        <w:rPr>
          <w:rFonts w:ascii="Bookman Old Style" w:hAnsi="Bookman Old Style"/>
        </w:rPr>
        <w:t>reflect a temperamental predisposition to other Mood Disorders (especially</w:t>
      </w:r>
      <w:r w:rsidR="00F01809" w:rsidRPr="00C63DD2">
        <w:rPr>
          <w:rFonts w:ascii="Bookman Old Style" w:hAnsi="Bookman Old Style"/>
        </w:rPr>
        <w:t xml:space="preserve"> </w:t>
      </w:r>
      <w:r w:rsidRPr="00C63DD2">
        <w:rPr>
          <w:rFonts w:ascii="Bookman Old Style" w:hAnsi="Bookman Old Style"/>
        </w:rPr>
        <w:t xml:space="preserve">Bipolar Disorders). In community samples, </w:t>
      </w:r>
      <w:proofErr w:type="spellStart"/>
      <w:r w:rsidRPr="00C63DD2">
        <w:rPr>
          <w:rFonts w:ascii="Bookman Old Style" w:hAnsi="Bookman Old Style"/>
        </w:rPr>
        <w:t>Cyclothymic</w:t>
      </w:r>
      <w:proofErr w:type="spellEnd"/>
      <w:r w:rsidRPr="00C63DD2">
        <w:rPr>
          <w:rFonts w:ascii="Bookman Old Style" w:hAnsi="Bookman Old Style"/>
        </w:rPr>
        <w:t xml:space="preserve"> Disorder is apparently</w:t>
      </w:r>
      <w:r w:rsidR="00F01809" w:rsidRPr="00C63DD2">
        <w:rPr>
          <w:rFonts w:ascii="Bookman Old Style" w:hAnsi="Bookman Old Style"/>
        </w:rPr>
        <w:t xml:space="preserve"> </w:t>
      </w:r>
      <w:r w:rsidRPr="00C63DD2">
        <w:rPr>
          <w:rFonts w:ascii="Bookman Old Style" w:hAnsi="Bookman Old Style"/>
        </w:rPr>
        <w:t xml:space="preserve">equally common in men </w:t>
      </w:r>
      <w:r w:rsidRPr="00C63DD2">
        <w:rPr>
          <w:rFonts w:ascii="Bookman Old Style" w:hAnsi="Bookman Old Style"/>
        </w:rPr>
        <w:lastRenderedPageBreak/>
        <w:t xml:space="preserve">and in women. In clinical settings, </w:t>
      </w:r>
      <w:r w:rsidR="00500EF4">
        <w:rPr>
          <w:rFonts w:ascii="Bookman Old Style" w:hAnsi="Bookman Old Style"/>
        </w:rPr>
        <w:t xml:space="preserve">more </w:t>
      </w:r>
      <w:r w:rsidRPr="00C63DD2">
        <w:rPr>
          <w:rFonts w:ascii="Bookman Old Style" w:hAnsi="Bookman Old Style"/>
        </w:rPr>
        <w:t>women with</w:t>
      </w:r>
      <w:r w:rsidR="00F01809" w:rsidRPr="00C63DD2">
        <w:rPr>
          <w:rFonts w:ascii="Bookman Old Style" w:hAnsi="Bookman Old Style"/>
        </w:rPr>
        <w:t xml:space="preserve"> </w:t>
      </w:r>
      <w:proofErr w:type="spellStart"/>
      <w:r w:rsidRPr="00C63DD2">
        <w:rPr>
          <w:rFonts w:ascii="Bookman Old Style" w:hAnsi="Bookman Old Style"/>
        </w:rPr>
        <w:t>Cyclothymic</w:t>
      </w:r>
      <w:proofErr w:type="spellEnd"/>
      <w:r w:rsidRPr="00C63DD2">
        <w:rPr>
          <w:rFonts w:ascii="Bookman Old Style" w:hAnsi="Bookman Old Style"/>
        </w:rPr>
        <w:t xml:space="preserve"> </w:t>
      </w:r>
      <w:proofErr w:type="gramStart"/>
      <w:r w:rsidRPr="00C63DD2">
        <w:rPr>
          <w:rFonts w:ascii="Bookman Old Style" w:hAnsi="Bookman Old Style"/>
        </w:rPr>
        <w:t>Disorder  present</w:t>
      </w:r>
      <w:proofErr w:type="gramEnd"/>
      <w:r w:rsidRPr="00C63DD2">
        <w:rPr>
          <w:rFonts w:ascii="Bookman Old Style" w:hAnsi="Bookman Old Style"/>
        </w:rPr>
        <w:t xml:space="preserve"> for treatment than men.</w:t>
      </w:r>
    </w:p>
    <w:p w:rsidR="00F01809" w:rsidRPr="00C63DD2" w:rsidRDefault="00F01809" w:rsidP="0094584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</w:p>
    <w:p w:rsidR="00945841" w:rsidRPr="00C63DD2" w:rsidRDefault="00945841" w:rsidP="00CD2E1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  <w:r w:rsidRPr="00C63DD2">
        <w:rPr>
          <w:rFonts w:ascii="Bookman Old Style" w:hAnsi="Bookman Old Style"/>
        </w:rPr>
        <w:t>There is a 15%–50% risk</w:t>
      </w:r>
      <w:r w:rsidR="00F01809" w:rsidRPr="00C63DD2">
        <w:rPr>
          <w:rFonts w:ascii="Bookman Old Style" w:hAnsi="Bookman Old Style"/>
        </w:rPr>
        <w:t xml:space="preserve"> </w:t>
      </w:r>
      <w:r w:rsidRPr="00C63DD2">
        <w:rPr>
          <w:rFonts w:ascii="Bookman Old Style" w:hAnsi="Bookman Old Style"/>
        </w:rPr>
        <w:t>that the person will subsequently develop Bipolar I or II Disorder.</w:t>
      </w:r>
      <w:r w:rsidR="00876297">
        <w:rPr>
          <w:rFonts w:ascii="Bookman Old Style" w:hAnsi="Bookman Old Style"/>
        </w:rPr>
        <w:t xml:space="preserve"> </w:t>
      </w:r>
      <w:r w:rsidR="00547CB8" w:rsidRPr="00C63DD2">
        <w:rPr>
          <w:rFonts w:ascii="Bookman Old Style" w:hAnsi="Bookman Old Style"/>
        </w:rPr>
        <w:t xml:space="preserve">Major Depressive Disorder and Bipolar I or II Disorder appear to be more </w:t>
      </w:r>
      <w:r w:rsidRPr="00C63DD2">
        <w:rPr>
          <w:rFonts w:ascii="Bookman Old Style" w:hAnsi="Bookman Old Style"/>
        </w:rPr>
        <w:t xml:space="preserve">common among first-degree biological relatives of persons with </w:t>
      </w:r>
      <w:proofErr w:type="spellStart"/>
      <w:r w:rsidR="00547CB8" w:rsidRPr="00C63DD2">
        <w:rPr>
          <w:rFonts w:ascii="Bookman Old Style" w:hAnsi="Bookman Old Style"/>
        </w:rPr>
        <w:t>C</w:t>
      </w:r>
      <w:r w:rsidRPr="00C63DD2">
        <w:rPr>
          <w:rFonts w:ascii="Bookman Old Style" w:hAnsi="Bookman Old Style"/>
        </w:rPr>
        <w:t>yclothymic</w:t>
      </w:r>
      <w:proofErr w:type="spellEnd"/>
      <w:r w:rsidR="00547CB8" w:rsidRPr="00C63DD2">
        <w:rPr>
          <w:rFonts w:ascii="Bookman Old Style" w:hAnsi="Bookman Old Style"/>
        </w:rPr>
        <w:t xml:space="preserve"> </w:t>
      </w:r>
      <w:r w:rsidRPr="00C63DD2">
        <w:rPr>
          <w:rFonts w:ascii="Bookman Old Style" w:hAnsi="Bookman Old Style"/>
        </w:rPr>
        <w:t>Disorder than among the general population. There may also be an increased</w:t>
      </w:r>
      <w:r w:rsidR="00547CB8" w:rsidRPr="00C63DD2">
        <w:rPr>
          <w:rFonts w:ascii="Bookman Old Style" w:hAnsi="Bookman Old Style"/>
        </w:rPr>
        <w:t xml:space="preserve"> </w:t>
      </w:r>
      <w:r w:rsidRPr="00C63DD2">
        <w:rPr>
          <w:rFonts w:ascii="Bookman Old Style" w:hAnsi="Bookman Old Style"/>
        </w:rPr>
        <w:t xml:space="preserve">familial risk of Substance-Related Disorders. In addition, </w:t>
      </w:r>
      <w:proofErr w:type="spellStart"/>
      <w:r w:rsidRPr="00C63DD2">
        <w:rPr>
          <w:rFonts w:ascii="Bookman Old Style" w:hAnsi="Bookman Old Style"/>
        </w:rPr>
        <w:t>Cyclothymic</w:t>
      </w:r>
      <w:proofErr w:type="spellEnd"/>
      <w:r w:rsidRPr="00C63DD2">
        <w:rPr>
          <w:rFonts w:ascii="Bookman Old Style" w:hAnsi="Bookman Old Style"/>
        </w:rPr>
        <w:t xml:space="preserve"> Disorder</w:t>
      </w:r>
      <w:r w:rsidR="00547CB8" w:rsidRPr="00C63DD2">
        <w:rPr>
          <w:rFonts w:ascii="Bookman Old Style" w:hAnsi="Bookman Old Style"/>
        </w:rPr>
        <w:t xml:space="preserve"> </w:t>
      </w:r>
      <w:r w:rsidRPr="00C63DD2">
        <w:rPr>
          <w:rFonts w:ascii="Bookman Old Style" w:hAnsi="Bookman Old Style"/>
        </w:rPr>
        <w:t>may be more common in the first-degree biological relatives of individuals with</w:t>
      </w:r>
      <w:r w:rsidR="00547CB8" w:rsidRPr="00C63DD2">
        <w:rPr>
          <w:rFonts w:ascii="Bookman Old Style" w:hAnsi="Bookman Old Style"/>
        </w:rPr>
        <w:t xml:space="preserve"> </w:t>
      </w:r>
      <w:r w:rsidRPr="00C63DD2">
        <w:rPr>
          <w:rFonts w:ascii="Bookman Old Style" w:hAnsi="Bookman Old Style"/>
        </w:rPr>
        <w:t>Bipolar I Disorder.</w:t>
      </w:r>
    </w:p>
    <w:p w:rsidR="00876297" w:rsidRDefault="00876297" w:rsidP="0094584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</w:rPr>
      </w:pPr>
    </w:p>
    <w:p w:rsidR="00876297" w:rsidRDefault="00876297" w:rsidP="0094584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</w:rPr>
      </w:pPr>
    </w:p>
    <w:p w:rsidR="00876297" w:rsidRDefault="00945841" w:rsidP="0094584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</w:rPr>
      </w:pPr>
      <w:r w:rsidRPr="00876297">
        <w:rPr>
          <w:rFonts w:ascii="Bookman Old Style" w:hAnsi="Bookman Old Style"/>
          <w:b/>
        </w:rPr>
        <w:t>Differential Diagnosis</w:t>
      </w:r>
    </w:p>
    <w:p w:rsidR="00876297" w:rsidRDefault="00876297" w:rsidP="0087629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</w:p>
    <w:p w:rsidR="00876297" w:rsidRPr="00C63DD2" w:rsidRDefault="00500EF4" w:rsidP="0087629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Because many</w:t>
      </w:r>
      <w:r w:rsidR="00876297" w:rsidRPr="00C63DD2">
        <w:rPr>
          <w:rFonts w:ascii="Bookman Old Style" w:hAnsi="Bookman Old Style"/>
        </w:rPr>
        <w:t xml:space="preserve"> disorders have similar or even the same symptom</w:t>
      </w:r>
      <w:r>
        <w:rPr>
          <w:rFonts w:ascii="Bookman Old Style" w:hAnsi="Bookman Old Style"/>
        </w:rPr>
        <w:t>,</w:t>
      </w:r>
      <w:r w:rsidR="00876297" w:rsidRPr="00C63DD2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t</w:t>
      </w:r>
      <w:r w:rsidR="00876297" w:rsidRPr="00C63DD2">
        <w:rPr>
          <w:rFonts w:ascii="Bookman Old Style" w:hAnsi="Bookman Old Style"/>
        </w:rPr>
        <w:t xml:space="preserve">he clinician has to differentiate </w:t>
      </w:r>
      <w:r>
        <w:rPr>
          <w:rFonts w:ascii="Bookman Old Style" w:hAnsi="Bookman Old Style"/>
        </w:rPr>
        <w:t>between</w:t>
      </w:r>
      <w:r w:rsidR="00876297" w:rsidRPr="00C63DD2">
        <w:rPr>
          <w:rFonts w:ascii="Bookman Old Style" w:hAnsi="Bookman Old Style"/>
        </w:rPr>
        <w:t xml:space="preserve"> the following disorders to establish </w:t>
      </w:r>
      <w:r>
        <w:rPr>
          <w:rFonts w:ascii="Bookman Old Style" w:hAnsi="Bookman Old Style"/>
        </w:rPr>
        <w:t>this</w:t>
      </w:r>
      <w:r w:rsidR="00876297" w:rsidRPr="00C63DD2">
        <w:rPr>
          <w:rFonts w:ascii="Bookman Old Style" w:hAnsi="Bookman Old Style"/>
        </w:rPr>
        <w:t xml:space="preserve"> diagnosis.</w:t>
      </w:r>
    </w:p>
    <w:p w:rsidR="00547CB8" w:rsidRPr="00C63DD2" w:rsidRDefault="00547CB8" w:rsidP="0094584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</w:p>
    <w:p w:rsidR="00876297" w:rsidRDefault="00945841" w:rsidP="005901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  <w:proofErr w:type="spellStart"/>
      <w:r w:rsidRPr="00C63DD2">
        <w:rPr>
          <w:rFonts w:ascii="Bookman Old Style" w:hAnsi="Bookman Old Style"/>
        </w:rPr>
        <w:t>Cyclothymic</w:t>
      </w:r>
      <w:proofErr w:type="spellEnd"/>
      <w:r w:rsidRPr="00C63DD2">
        <w:rPr>
          <w:rFonts w:ascii="Bookman Old Style" w:hAnsi="Bookman Old Style"/>
        </w:rPr>
        <w:t xml:space="preserve"> Disorder must be distinguished from a </w:t>
      </w:r>
      <w:r w:rsidR="00BE66CD" w:rsidRPr="00C63DD2">
        <w:rPr>
          <w:rFonts w:ascii="Bookman Old Style" w:hAnsi="Bookman Old Style"/>
        </w:rPr>
        <w:t xml:space="preserve">mood disorder </w:t>
      </w:r>
      <w:del w:id="0" w:author="David Harmon" w:date="2010-04-27T12:53:00Z">
        <w:r w:rsidR="00BE66CD" w:rsidRPr="00C63DD2" w:rsidDel="00107FF8">
          <w:rPr>
            <w:rFonts w:ascii="Bookman Old Style" w:hAnsi="Bookman Old Style"/>
          </w:rPr>
          <w:delText xml:space="preserve">due to </w:delText>
        </w:r>
      </w:del>
      <w:ins w:id="1" w:author="David Harmon" w:date="2010-04-27T12:53:00Z">
        <w:r w:rsidR="00107FF8">
          <w:rPr>
            <w:rFonts w:ascii="Bookman Old Style" w:hAnsi="Bookman Old Style"/>
          </w:rPr>
          <w:t xml:space="preserve">resulting from or contributed to by </w:t>
        </w:r>
      </w:ins>
      <w:r w:rsidR="00BE66CD" w:rsidRPr="00C63DD2">
        <w:rPr>
          <w:rFonts w:ascii="Bookman Old Style" w:hAnsi="Bookman Old Style"/>
        </w:rPr>
        <w:t>a general medical condition</w:t>
      </w:r>
      <w:r w:rsidRPr="00C63DD2">
        <w:rPr>
          <w:rFonts w:ascii="Bookman Old Style" w:hAnsi="Bookman Old Style"/>
        </w:rPr>
        <w:t>. The diagnosis is Mood Disorder Due to a General</w:t>
      </w:r>
      <w:r w:rsidR="00547CB8" w:rsidRPr="00C63DD2">
        <w:rPr>
          <w:rFonts w:ascii="Bookman Old Style" w:hAnsi="Bookman Old Style"/>
        </w:rPr>
        <w:t xml:space="preserve"> </w:t>
      </w:r>
      <w:r w:rsidRPr="00C63DD2">
        <w:rPr>
          <w:rFonts w:ascii="Bookman Old Style" w:hAnsi="Bookman Old Style"/>
        </w:rPr>
        <w:t>Medical Condition, With Mixed Features, when the mood disturbance is judged to</w:t>
      </w:r>
      <w:r w:rsidR="00547CB8" w:rsidRPr="00C63DD2">
        <w:rPr>
          <w:rFonts w:ascii="Bookman Old Style" w:hAnsi="Bookman Old Style"/>
        </w:rPr>
        <w:t xml:space="preserve"> </w:t>
      </w:r>
      <w:r w:rsidRPr="00C63DD2">
        <w:rPr>
          <w:rFonts w:ascii="Bookman Old Style" w:hAnsi="Bookman Old Style"/>
        </w:rPr>
        <w:t>be the direct physiological consequence of a specific, usually chronic general</w:t>
      </w:r>
      <w:r w:rsidR="00547CB8" w:rsidRPr="00C63DD2">
        <w:rPr>
          <w:rFonts w:ascii="Bookman Old Style" w:hAnsi="Bookman Old Style"/>
        </w:rPr>
        <w:t xml:space="preserve"> </w:t>
      </w:r>
      <w:r w:rsidRPr="00C63DD2">
        <w:rPr>
          <w:rFonts w:ascii="Bookman Old Style" w:hAnsi="Bookman Old Style"/>
        </w:rPr>
        <w:t>medical condition (e.g., hyp</w:t>
      </w:r>
      <w:r w:rsidR="00BE66CD">
        <w:rPr>
          <w:rFonts w:ascii="Bookman Old Style" w:hAnsi="Bookman Old Style"/>
        </w:rPr>
        <w:t>erthyroidism).</w:t>
      </w:r>
      <w:r w:rsidRPr="00C63DD2">
        <w:rPr>
          <w:rFonts w:ascii="Bookman Old Style" w:hAnsi="Bookman Old Style"/>
        </w:rPr>
        <w:t xml:space="preserve"> This determination is based on the history,</w:t>
      </w:r>
      <w:r w:rsidR="00547CB8" w:rsidRPr="00C63DD2">
        <w:rPr>
          <w:rFonts w:ascii="Bookman Old Style" w:hAnsi="Bookman Old Style"/>
        </w:rPr>
        <w:t xml:space="preserve"> </w:t>
      </w:r>
      <w:r w:rsidRPr="00C63DD2">
        <w:rPr>
          <w:rFonts w:ascii="Bookman Old Style" w:hAnsi="Bookman Old Style"/>
        </w:rPr>
        <w:t xml:space="preserve">laboratory findings, or physical examination. A Substance-Induced Mood Disorder is distinguished from </w:t>
      </w:r>
      <w:proofErr w:type="spellStart"/>
      <w:r w:rsidRPr="00C63DD2">
        <w:rPr>
          <w:rFonts w:ascii="Bookman Old Style" w:hAnsi="Bookman Old Style"/>
        </w:rPr>
        <w:t>Cyclothymic</w:t>
      </w:r>
      <w:proofErr w:type="spellEnd"/>
      <w:r w:rsidR="00876297">
        <w:rPr>
          <w:rFonts w:ascii="Bookman Old Style" w:hAnsi="Bookman Old Style"/>
        </w:rPr>
        <w:t xml:space="preserve"> </w:t>
      </w:r>
      <w:r w:rsidRPr="00C63DD2">
        <w:rPr>
          <w:rFonts w:ascii="Bookman Old Style" w:hAnsi="Bookman Old Style"/>
        </w:rPr>
        <w:t xml:space="preserve">Disorder by the fact that a substance (especially stimulants) is </w:t>
      </w:r>
      <w:r w:rsidR="00876297">
        <w:rPr>
          <w:rFonts w:ascii="Bookman Old Style" w:hAnsi="Bookman Old Style"/>
        </w:rPr>
        <w:t>considered the cause of the mood disturbance</w:t>
      </w:r>
      <w:r w:rsidRPr="00C63DD2">
        <w:rPr>
          <w:rFonts w:ascii="Bookman Old Style" w:hAnsi="Bookman Old Style"/>
        </w:rPr>
        <w:t xml:space="preserve">. </w:t>
      </w:r>
    </w:p>
    <w:p w:rsidR="00876297" w:rsidRDefault="00876297" w:rsidP="005901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</w:p>
    <w:p w:rsidR="00945841" w:rsidRPr="00C63DD2" w:rsidRDefault="00945841" w:rsidP="005901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  <w:r w:rsidRPr="00C63DD2">
        <w:rPr>
          <w:rFonts w:ascii="Bookman Old Style" w:hAnsi="Bookman Old Style"/>
        </w:rPr>
        <w:t xml:space="preserve">The frequent mood swings </w:t>
      </w:r>
      <w:proofErr w:type="gramStart"/>
      <w:r w:rsidRPr="00C63DD2">
        <w:rPr>
          <w:rFonts w:ascii="Bookman Old Style" w:hAnsi="Bookman Old Style"/>
        </w:rPr>
        <w:t xml:space="preserve">that </w:t>
      </w:r>
      <w:r w:rsidR="005229EA">
        <w:rPr>
          <w:rFonts w:ascii="Bookman Old Style" w:hAnsi="Bookman Old Style"/>
        </w:rPr>
        <w:t xml:space="preserve"> suggest</w:t>
      </w:r>
      <w:proofErr w:type="gramEnd"/>
      <w:r w:rsidRPr="00C63DD2">
        <w:rPr>
          <w:rFonts w:ascii="Bookman Old Style" w:hAnsi="Bookman Old Style"/>
        </w:rPr>
        <w:t xml:space="preserve"> </w:t>
      </w:r>
      <w:proofErr w:type="spellStart"/>
      <w:r w:rsidRPr="00C63DD2">
        <w:rPr>
          <w:rFonts w:ascii="Bookman Old Style" w:hAnsi="Bookman Old Style"/>
        </w:rPr>
        <w:t>Cyclothymic</w:t>
      </w:r>
      <w:proofErr w:type="spellEnd"/>
      <w:r w:rsidR="00CD2E1A" w:rsidRPr="00C63DD2">
        <w:rPr>
          <w:rFonts w:ascii="Bookman Old Style" w:hAnsi="Bookman Old Style"/>
        </w:rPr>
        <w:t xml:space="preserve"> </w:t>
      </w:r>
      <w:r w:rsidRPr="00C63DD2">
        <w:rPr>
          <w:rFonts w:ascii="Bookman Old Style" w:hAnsi="Bookman Old Style"/>
        </w:rPr>
        <w:t>Disorder Bipolar I Disorder, With Rapid Cycling, and Bipolar II Disorder, With</w:t>
      </w:r>
      <w:r w:rsidR="00547CB8" w:rsidRPr="00C63DD2">
        <w:rPr>
          <w:rFonts w:ascii="Bookman Old Style" w:hAnsi="Bookman Old Style"/>
        </w:rPr>
        <w:t xml:space="preserve"> </w:t>
      </w:r>
      <w:r w:rsidRPr="00C63DD2">
        <w:rPr>
          <w:rFonts w:ascii="Bookman Old Style" w:hAnsi="Bookman Old Style"/>
        </w:rPr>
        <w:t xml:space="preserve">Rapid Cycling, both may resemble </w:t>
      </w:r>
      <w:proofErr w:type="spellStart"/>
      <w:r w:rsidRPr="00C63DD2">
        <w:rPr>
          <w:rFonts w:ascii="Bookman Old Style" w:hAnsi="Bookman Old Style"/>
        </w:rPr>
        <w:t>Cyclothymic</w:t>
      </w:r>
      <w:proofErr w:type="spellEnd"/>
      <w:r w:rsidRPr="00C63DD2">
        <w:rPr>
          <w:rFonts w:ascii="Bookman Old Style" w:hAnsi="Bookman Old Style"/>
        </w:rPr>
        <w:t xml:space="preserve"> Disorder by virtue of the</w:t>
      </w:r>
      <w:r w:rsidR="00547CB8" w:rsidRPr="00C63DD2">
        <w:rPr>
          <w:rFonts w:ascii="Bookman Old Style" w:hAnsi="Bookman Old Style"/>
        </w:rPr>
        <w:t xml:space="preserve"> </w:t>
      </w:r>
      <w:r w:rsidRPr="00C63DD2">
        <w:rPr>
          <w:rFonts w:ascii="Bookman Old Style" w:hAnsi="Bookman Old Style"/>
        </w:rPr>
        <w:t xml:space="preserve">frequent marked shifts in mood. By definition, the mood states in </w:t>
      </w:r>
      <w:proofErr w:type="spellStart"/>
      <w:r w:rsidRPr="00C63DD2">
        <w:rPr>
          <w:rFonts w:ascii="Bookman Old Style" w:hAnsi="Bookman Old Style"/>
        </w:rPr>
        <w:t>Cyclothymic</w:t>
      </w:r>
      <w:proofErr w:type="spellEnd"/>
      <w:r w:rsidR="00547CB8" w:rsidRPr="00C63DD2">
        <w:rPr>
          <w:rFonts w:ascii="Bookman Old Style" w:hAnsi="Bookman Old Style"/>
        </w:rPr>
        <w:t xml:space="preserve"> </w:t>
      </w:r>
      <w:r w:rsidRPr="00C63DD2">
        <w:rPr>
          <w:rFonts w:ascii="Bookman Old Style" w:hAnsi="Bookman Old Style"/>
        </w:rPr>
        <w:t>Disorder do not meet the full criteria for a Major Depressive, Manic, or Mixed</w:t>
      </w:r>
      <w:r w:rsidR="00547CB8" w:rsidRPr="00C63DD2">
        <w:rPr>
          <w:rFonts w:ascii="Bookman Old Style" w:hAnsi="Bookman Old Style"/>
        </w:rPr>
        <w:t xml:space="preserve"> </w:t>
      </w:r>
      <w:r w:rsidRPr="00C63DD2">
        <w:rPr>
          <w:rFonts w:ascii="Bookman Old Style" w:hAnsi="Bookman Old Style"/>
        </w:rPr>
        <w:t xml:space="preserve">Episode, whereas the </w:t>
      </w:r>
      <w:proofErr w:type="spellStart"/>
      <w:r w:rsidRPr="00C63DD2">
        <w:rPr>
          <w:rFonts w:ascii="Bookman Old Style" w:hAnsi="Bookman Old Style"/>
        </w:rPr>
        <w:t>specifier</w:t>
      </w:r>
      <w:proofErr w:type="spellEnd"/>
      <w:r w:rsidRPr="00C63DD2">
        <w:rPr>
          <w:rFonts w:ascii="Bookman Old Style" w:hAnsi="Bookman Old Style"/>
        </w:rPr>
        <w:t xml:space="preserve"> With Rapid Cycling requires that full mood</w:t>
      </w:r>
      <w:r w:rsidR="00547CB8" w:rsidRPr="00C63DD2">
        <w:rPr>
          <w:rFonts w:ascii="Bookman Old Style" w:hAnsi="Bookman Old Style"/>
        </w:rPr>
        <w:t xml:space="preserve"> </w:t>
      </w:r>
      <w:r w:rsidRPr="00C63DD2">
        <w:rPr>
          <w:rFonts w:ascii="Bookman Old Style" w:hAnsi="Bookman Old Style"/>
        </w:rPr>
        <w:t>episodes be present. If a Major Depressive, Manic, or Mixed Episode occurs</w:t>
      </w:r>
      <w:r w:rsidR="00547CB8" w:rsidRPr="00C63DD2">
        <w:rPr>
          <w:rFonts w:ascii="Bookman Old Style" w:hAnsi="Bookman Old Style"/>
        </w:rPr>
        <w:t xml:space="preserve"> </w:t>
      </w:r>
      <w:r w:rsidRPr="00C63DD2">
        <w:rPr>
          <w:rFonts w:ascii="Bookman Old Style" w:hAnsi="Bookman Old Style"/>
        </w:rPr>
        <w:t xml:space="preserve">during the course of an established </w:t>
      </w:r>
      <w:proofErr w:type="spellStart"/>
      <w:r w:rsidRPr="00C63DD2">
        <w:rPr>
          <w:rFonts w:ascii="Bookman Old Style" w:hAnsi="Bookman Old Style"/>
        </w:rPr>
        <w:t>Cyclothymic</w:t>
      </w:r>
      <w:proofErr w:type="spellEnd"/>
      <w:r w:rsidRPr="00C63DD2">
        <w:rPr>
          <w:rFonts w:ascii="Bookman Old Style" w:hAnsi="Bookman Old Style"/>
        </w:rPr>
        <w:t xml:space="preserve"> Disorder, the diagnosis of either</w:t>
      </w:r>
      <w:r w:rsidR="00547CB8" w:rsidRPr="00C63DD2">
        <w:rPr>
          <w:rFonts w:ascii="Bookman Old Style" w:hAnsi="Bookman Old Style"/>
        </w:rPr>
        <w:t xml:space="preserve"> </w:t>
      </w:r>
      <w:r w:rsidRPr="00C63DD2">
        <w:rPr>
          <w:rFonts w:ascii="Bookman Old Style" w:hAnsi="Bookman Old Style"/>
        </w:rPr>
        <w:t>Bipolar I Disorder (for a Manic or Mixed Episode) or Bipolar II Disorder (for a</w:t>
      </w:r>
      <w:r w:rsidR="00547CB8" w:rsidRPr="00C63DD2">
        <w:rPr>
          <w:rFonts w:ascii="Bookman Old Style" w:hAnsi="Bookman Old Style"/>
        </w:rPr>
        <w:t xml:space="preserve"> </w:t>
      </w:r>
      <w:r w:rsidRPr="00C63DD2">
        <w:rPr>
          <w:rFonts w:ascii="Bookman Old Style" w:hAnsi="Bookman Old Style"/>
        </w:rPr>
        <w:t xml:space="preserve">Major Depressive Episode) is given along with the diagnosis of </w:t>
      </w:r>
      <w:proofErr w:type="spellStart"/>
      <w:r w:rsidRPr="00C63DD2">
        <w:rPr>
          <w:rFonts w:ascii="Bookman Old Style" w:hAnsi="Bookman Old Style"/>
        </w:rPr>
        <w:t>Cyclothymic</w:t>
      </w:r>
      <w:proofErr w:type="spellEnd"/>
      <w:r w:rsidR="00547CB8" w:rsidRPr="00C63DD2">
        <w:rPr>
          <w:rFonts w:ascii="Bookman Old Style" w:hAnsi="Bookman Old Style"/>
        </w:rPr>
        <w:t xml:space="preserve"> </w:t>
      </w:r>
      <w:r w:rsidRPr="00C63DD2">
        <w:rPr>
          <w:rFonts w:ascii="Bookman Old Style" w:hAnsi="Bookman Old Style"/>
        </w:rPr>
        <w:t>Disorder.</w:t>
      </w:r>
      <w:r w:rsidR="00547CB8" w:rsidRPr="00C63DD2">
        <w:rPr>
          <w:rFonts w:ascii="Bookman Old Style" w:hAnsi="Bookman Old Style"/>
        </w:rPr>
        <w:t xml:space="preserve">  </w:t>
      </w:r>
      <w:r w:rsidRPr="00C63DD2">
        <w:rPr>
          <w:rFonts w:ascii="Bookman Old Style" w:hAnsi="Bookman Old Style"/>
        </w:rPr>
        <w:t>Borderline Personality Disorder is associated with marked shifts in mood that</w:t>
      </w:r>
      <w:r w:rsidR="00CD2E1A" w:rsidRPr="00C63DD2">
        <w:rPr>
          <w:rFonts w:ascii="Bookman Old Style" w:hAnsi="Bookman Old Style"/>
        </w:rPr>
        <w:t xml:space="preserve"> </w:t>
      </w:r>
      <w:r w:rsidRPr="00C63DD2">
        <w:rPr>
          <w:rFonts w:ascii="Bookman Old Style" w:hAnsi="Bookman Old Style"/>
        </w:rPr>
        <w:t xml:space="preserve">may suggest </w:t>
      </w:r>
      <w:proofErr w:type="spellStart"/>
      <w:r w:rsidRPr="00C63DD2">
        <w:rPr>
          <w:rFonts w:ascii="Bookman Old Style" w:hAnsi="Bookman Old Style"/>
        </w:rPr>
        <w:t>Cyclothymic</w:t>
      </w:r>
      <w:proofErr w:type="spellEnd"/>
      <w:r w:rsidRPr="00C63DD2">
        <w:rPr>
          <w:rFonts w:ascii="Bookman Old Style" w:hAnsi="Bookman Old Style"/>
        </w:rPr>
        <w:t xml:space="preserve"> Disorder. If the criteria are met for each disorder, both</w:t>
      </w:r>
      <w:r w:rsidR="00547CB8" w:rsidRPr="00C63DD2">
        <w:rPr>
          <w:rFonts w:ascii="Bookman Old Style" w:hAnsi="Bookman Old Style"/>
        </w:rPr>
        <w:t xml:space="preserve"> </w:t>
      </w:r>
      <w:r w:rsidRPr="00C63DD2">
        <w:rPr>
          <w:rFonts w:ascii="Bookman Old Style" w:hAnsi="Bookman Old Style"/>
        </w:rPr>
        <w:t xml:space="preserve">Borderline Personality Disorder and </w:t>
      </w:r>
      <w:proofErr w:type="spellStart"/>
      <w:r w:rsidRPr="00C63DD2">
        <w:rPr>
          <w:rFonts w:ascii="Bookman Old Style" w:hAnsi="Bookman Old Style"/>
        </w:rPr>
        <w:t>Cyclothymic</w:t>
      </w:r>
      <w:proofErr w:type="spellEnd"/>
      <w:r w:rsidRPr="00C63DD2">
        <w:rPr>
          <w:rFonts w:ascii="Bookman Old Style" w:hAnsi="Bookman Old Style"/>
        </w:rPr>
        <w:t xml:space="preserve"> Disorder may be </w:t>
      </w:r>
      <w:proofErr w:type="spellStart"/>
      <w:r w:rsidRPr="00C63DD2">
        <w:rPr>
          <w:rFonts w:ascii="Bookman Old Style" w:hAnsi="Bookman Old Style"/>
        </w:rPr>
        <w:t>diagnosed.sually</w:t>
      </w:r>
      <w:proofErr w:type="spellEnd"/>
      <w:r w:rsidRPr="00C63DD2">
        <w:rPr>
          <w:rFonts w:ascii="Bookman Old Style" w:hAnsi="Bookman Old Style"/>
        </w:rPr>
        <w:t xml:space="preserve"> dissipate following cessation of drug use.</w:t>
      </w:r>
    </w:p>
    <w:p w:rsidR="005901D6" w:rsidRPr="00C63DD2" w:rsidRDefault="005901D6" w:rsidP="005901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</w:p>
    <w:p w:rsidR="00A66871" w:rsidRPr="00C63DD2" w:rsidRDefault="00A66871" w:rsidP="0094584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</w:p>
    <w:p w:rsidR="00945841" w:rsidRPr="00C63DD2" w:rsidRDefault="00945841" w:rsidP="0094584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  <w:r w:rsidRPr="00C63DD2">
        <w:rPr>
          <w:rFonts w:ascii="Bookman Old Style" w:hAnsi="Bookman Old Style"/>
        </w:rPr>
        <w:t xml:space="preserve">Organic </w:t>
      </w:r>
      <w:r w:rsidR="00BE66CD">
        <w:rPr>
          <w:rFonts w:ascii="Bookman Old Style" w:hAnsi="Bookman Old Style"/>
        </w:rPr>
        <w:t>m</w:t>
      </w:r>
      <w:r w:rsidRPr="00C63DD2">
        <w:rPr>
          <w:rFonts w:ascii="Bookman Old Style" w:hAnsi="Bookman Old Style"/>
        </w:rPr>
        <w:t xml:space="preserve">ood </w:t>
      </w:r>
      <w:r w:rsidR="00BE66CD">
        <w:rPr>
          <w:rFonts w:ascii="Bookman Old Style" w:hAnsi="Bookman Old Style"/>
        </w:rPr>
        <w:t>s</w:t>
      </w:r>
      <w:r w:rsidRPr="00C63DD2">
        <w:rPr>
          <w:rFonts w:ascii="Bookman Old Style" w:hAnsi="Bookman Old Style"/>
        </w:rPr>
        <w:t xml:space="preserve">yndromes </w:t>
      </w:r>
      <w:r w:rsidR="005229EA">
        <w:rPr>
          <w:rFonts w:ascii="Bookman Old Style" w:hAnsi="Bookman Old Style"/>
        </w:rPr>
        <w:t xml:space="preserve">may be </w:t>
      </w:r>
      <w:r w:rsidRPr="00C63DD2">
        <w:rPr>
          <w:rFonts w:ascii="Bookman Old Style" w:hAnsi="Bookman Old Style"/>
        </w:rPr>
        <w:t>caused by: Acquired</w:t>
      </w:r>
      <w:r w:rsidR="00A66871" w:rsidRPr="00C63DD2">
        <w:rPr>
          <w:rFonts w:ascii="Bookman Old Style" w:hAnsi="Bookman Old Style"/>
        </w:rPr>
        <w:t xml:space="preserve"> </w:t>
      </w:r>
      <w:r w:rsidRPr="00C63DD2">
        <w:rPr>
          <w:rFonts w:ascii="Bookman Old Style" w:hAnsi="Bookman Old Style"/>
        </w:rPr>
        <w:t>Immune Deficiency Syndrome (AIDS), Cushing's</w:t>
      </w:r>
      <w:r w:rsidR="00A66871" w:rsidRPr="00C63DD2">
        <w:rPr>
          <w:rFonts w:ascii="Bookman Old Style" w:hAnsi="Bookman Old Style"/>
        </w:rPr>
        <w:t xml:space="preserve"> </w:t>
      </w:r>
      <w:r w:rsidRPr="00C63DD2">
        <w:rPr>
          <w:rFonts w:ascii="Bookman Old Style" w:hAnsi="Bookman Old Style"/>
        </w:rPr>
        <w:t xml:space="preserve">Disease, Epilepsy, </w:t>
      </w:r>
      <w:proofErr w:type="spellStart"/>
      <w:r w:rsidRPr="00C63DD2">
        <w:rPr>
          <w:rFonts w:ascii="Bookman Old Style" w:hAnsi="Bookman Old Style"/>
        </w:rPr>
        <w:t>Fahr's</w:t>
      </w:r>
      <w:proofErr w:type="spellEnd"/>
      <w:r w:rsidRPr="00C63DD2">
        <w:rPr>
          <w:rFonts w:ascii="Bookman Old Style" w:hAnsi="Bookman Old Style"/>
        </w:rPr>
        <w:t xml:space="preserve"> Syndrome, Huntington's</w:t>
      </w:r>
      <w:r w:rsidR="00A66871" w:rsidRPr="00C63DD2">
        <w:rPr>
          <w:rFonts w:ascii="Bookman Old Style" w:hAnsi="Bookman Old Style"/>
        </w:rPr>
        <w:t xml:space="preserve"> </w:t>
      </w:r>
      <w:r w:rsidRPr="00C63DD2">
        <w:rPr>
          <w:rFonts w:ascii="Bookman Old Style" w:hAnsi="Bookman Old Style"/>
        </w:rPr>
        <w:t>Disease, Hyperthyroidism, Premenstrual Syndrome,</w:t>
      </w:r>
      <w:r w:rsidR="00A66871" w:rsidRPr="00C63DD2">
        <w:rPr>
          <w:rFonts w:ascii="Bookman Old Style" w:hAnsi="Bookman Old Style"/>
        </w:rPr>
        <w:t xml:space="preserve"> </w:t>
      </w:r>
      <w:r w:rsidRPr="00C63DD2">
        <w:rPr>
          <w:rFonts w:ascii="Bookman Old Style" w:hAnsi="Bookman Old Style"/>
        </w:rPr>
        <w:t>Migraines, Multiple Sclerosis, Neoplasm,</w:t>
      </w:r>
      <w:r w:rsidR="00A66871" w:rsidRPr="00C63DD2">
        <w:rPr>
          <w:rFonts w:ascii="Bookman Old Style" w:hAnsi="Bookman Old Style"/>
        </w:rPr>
        <w:t xml:space="preserve"> </w:t>
      </w:r>
      <w:r w:rsidRPr="00C63DD2">
        <w:rPr>
          <w:rFonts w:ascii="Bookman Old Style" w:hAnsi="Bookman Old Style"/>
        </w:rPr>
        <w:t>Postpartum, Stroke, Systemic Lupus</w:t>
      </w:r>
      <w:r w:rsidR="00A66871" w:rsidRPr="00C63DD2">
        <w:rPr>
          <w:rFonts w:ascii="Bookman Old Style" w:hAnsi="Bookman Old Style"/>
        </w:rPr>
        <w:t xml:space="preserve"> </w:t>
      </w:r>
      <w:proofErr w:type="spellStart"/>
      <w:r w:rsidRPr="00C63DD2">
        <w:rPr>
          <w:rFonts w:ascii="Bookman Old Style" w:hAnsi="Bookman Old Style"/>
        </w:rPr>
        <w:t>Erythematosus</w:t>
      </w:r>
      <w:proofErr w:type="spellEnd"/>
      <w:r w:rsidRPr="00C63DD2">
        <w:rPr>
          <w:rFonts w:ascii="Bookman Old Style" w:hAnsi="Bookman Old Style"/>
        </w:rPr>
        <w:t>, Trauma, Uremia, Vitamin</w:t>
      </w:r>
      <w:r w:rsidR="00A66871" w:rsidRPr="00C63DD2">
        <w:rPr>
          <w:rFonts w:ascii="Bookman Old Style" w:hAnsi="Bookman Old Style"/>
        </w:rPr>
        <w:t xml:space="preserve"> </w:t>
      </w:r>
      <w:r w:rsidRPr="00C63DD2">
        <w:rPr>
          <w:rFonts w:ascii="Bookman Old Style" w:hAnsi="Bookman Old Style"/>
        </w:rPr>
        <w:t>Deficiency, Wilson's Disease.</w:t>
      </w:r>
    </w:p>
    <w:p w:rsidR="00A66871" w:rsidRPr="00C63DD2" w:rsidRDefault="00A66871" w:rsidP="0094584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</w:p>
    <w:p w:rsidR="00945841" w:rsidRPr="00C63DD2" w:rsidRDefault="00945841" w:rsidP="00A6687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  <w:r w:rsidRPr="00C63DD2">
        <w:rPr>
          <w:rFonts w:ascii="Bookman Old Style" w:hAnsi="Bookman Old Style"/>
        </w:rPr>
        <w:t>Drug</w:t>
      </w:r>
      <w:r w:rsidR="00A66871" w:rsidRPr="00C63DD2">
        <w:rPr>
          <w:rFonts w:ascii="Bookman Old Style" w:hAnsi="Bookman Old Style"/>
        </w:rPr>
        <w:t xml:space="preserve"> </w:t>
      </w:r>
      <w:r w:rsidR="00BE66CD">
        <w:rPr>
          <w:rFonts w:ascii="Bookman Old Style" w:hAnsi="Bookman Old Style"/>
        </w:rPr>
        <w:t>or substance-induced c</w:t>
      </w:r>
      <w:r w:rsidR="00A66871" w:rsidRPr="00C63DD2">
        <w:rPr>
          <w:rFonts w:ascii="Bookman Old Style" w:hAnsi="Bookman Old Style"/>
        </w:rPr>
        <w:t>ause</w:t>
      </w:r>
      <w:r w:rsidRPr="00C63DD2">
        <w:rPr>
          <w:rFonts w:ascii="Bookman Old Style" w:hAnsi="Bookman Old Style"/>
        </w:rPr>
        <w:t>s</w:t>
      </w:r>
      <w:r w:rsidR="005229EA">
        <w:rPr>
          <w:rFonts w:ascii="Bookman Old Style" w:hAnsi="Bookman Old Style"/>
        </w:rPr>
        <w:t xml:space="preserve"> include</w:t>
      </w:r>
      <w:r w:rsidRPr="00C63DD2">
        <w:rPr>
          <w:rFonts w:ascii="Bookman Old Style" w:hAnsi="Bookman Old Style"/>
        </w:rPr>
        <w:t>:</w:t>
      </w:r>
      <w:r w:rsidR="00A66871" w:rsidRPr="00C63DD2">
        <w:rPr>
          <w:rFonts w:ascii="Bookman Old Style" w:hAnsi="Bookman Old Style"/>
        </w:rPr>
        <w:t xml:space="preserve">  </w:t>
      </w:r>
      <w:r w:rsidRPr="00C63DD2">
        <w:rPr>
          <w:rFonts w:ascii="Bookman Old Style" w:hAnsi="Bookman Old Style"/>
        </w:rPr>
        <w:t>Amphetamines, Antidepressants (treatment or</w:t>
      </w:r>
      <w:r w:rsidR="00A66871" w:rsidRPr="00C63DD2">
        <w:rPr>
          <w:rFonts w:ascii="Bookman Old Style" w:hAnsi="Bookman Old Style"/>
        </w:rPr>
        <w:t xml:space="preserve"> </w:t>
      </w:r>
      <w:r w:rsidRPr="00C63DD2">
        <w:rPr>
          <w:rFonts w:ascii="Bookman Old Style" w:hAnsi="Bookman Old Style"/>
        </w:rPr>
        <w:t xml:space="preserve">withdrawal), </w:t>
      </w:r>
      <w:proofErr w:type="spellStart"/>
      <w:r w:rsidRPr="00C63DD2">
        <w:rPr>
          <w:rFonts w:ascii="Bookman Old Style" w:hAnsi="Bookman Old Style"/>
        </w:rPr>
        <w:t>Baclofen</w:t>
      </w:r>
      <w:proofErr w:type="spellEnd"/>
      <w:r w:rsidRPr="00C63DD2">
        <w:rPr>
          <w:rFonts w:ascii="Bookman Old Style" w:hAnsi="Bookman Old Style"/>
        </w:rPr>
        <w:t xml:space="preserve">, Bromide, </w:t>
      </w:r>
      <w:proofErr w:type="spellStart"/>
      <w:r w:rsidRPr="00C63DD2">
        <w:rPr>
          <w:rFonts w:ascii="Bookman Old Style" w:hAnsi="Bookman Old Style"/>
        </w:rPr>
        <w:t>Bromocriptine</w:t>
      </w:r>
      <w:proofErr w:type="spellEnd"/>
      <w:r w:rsidRPr="00C63DD2">
        <w:rPr>
          <w:rFonts w:ascii="Bookman Old Style" w:hAnsi="Bookman Old Style"/>
        </w:rPr>
        <w:t>,</w:t>
      </w:r>
      <w:r w:rsidR="00A66871" w:rsidRPr="00C63DD2">
        <w:rPr>
          <w:rFonts w:ascii="Bookman Old Style" w:hAnsi="Bookman Old Style"/>
        </w:rPr>
        <w:t xml:space="preserve"> </w:t>
      </w:r>
      <w:proofErr w:type="spellStart"/>
      <w:r w:rsidRPr="00C63DD2">
        <w:rPr>
          <w:rFonts w:ascii="Bookman Old Style" w:hAnsi="Bookman Old Style"/>
        </w:rPr>
        <w:t>Captopril</w:t>
      </w:r>
      <w:proofErr w:type="spellEnd"/>
      <w:r w:rsidRPr="00C63DD2">
        <w:rPr>
          <w:rFonts w:ascii="Bookman Old Style" w:hAnsi="Bookman Old Style"/>
        </w:rPr>
        <w:t xml:space="preserve">, </w:t>
      </w:r>
      <w:proofErr w:type="spellStart"/>
      <w:r w:rsidRPr="00C63DD2">
        <w:rPr>
          <w:rFonts w:ascii="Bookman Old Style" w:hAnsi="Bookman Old Style"/>
        </w:rPr>
        <w:t>Cimetidine</w:t>
      </w:r>
      <w:proofErr w:type="spellEnd"/>
      <w:r w:rsidRPr="00C63DD2">
        <w:rPr>
          <w:rFonts w:ascii="Bookman Old Style" w:hAnsi="Bookman Old Style"/>
        </w:rPr>
        <w:t>, Cocaine, Corticosteroids</w:t>
      </w:r>
      <w:r w:rsidR="00A66871" w:rsidRPr="00C63DD2">
        <w:rPr>
          <w:rFonts w:ascii="Bookman Old Style" w:hAnsi="Bookman Old Style"/>
        </w:rPr>
        <w:t xml:space="preserve"> </w:t>
      </w:r>
      <w:r w:rsidRPr="00C63DD2">
        <w:rPr>
          <w:rFonts w:ascii="Bookman Old Style" w:hAnsi="Bookman Old Style"/>
        </w:rPr>
        <w:t xml:space="preserve">(including ACTH), </w:t>
      </w:r>
      <w:proofErr w:type="spellStart"/>
      <w:r w:rsidRPr="00C63DD2">
        <w:rPr>
          <w:rFonts w:ascii="Bookman Old Style" w:hAnsi="Bookman Old Style"/>
        </w:rPr>
        <w:t>Cyclosporin</w:t>
      </w:r>
      <w:proofErr w:type="spellEnd"/>
      <w:r w:rsidRPr="00C63DD2">
        <w:rPr>
          <w:rFonts w:ascii="Bookman Old Style" w:hAnsi="Bookman Old Style"/>
        </w:rPr>
        <w:t xml:space="preserve">, </w:t>
      </w:r>
      <w:proofErr w:type="spellStart"/>
      <w:r w:rsidRPr="00C63DD2">
        <w:rPr>
          <w:rFonts w:ascii="Bookman Old Style" w:hAnsi="Bookman Old Style"/>
        </w:rPr>
        <w:t>Disulfiram</w:t>
      </w:r>
      <w:proofErr w:type="spellEnd"/>
      <w:r w:rsidRPr="00C63DD2">
        <w:rPr>
          <w:rFonts w:ascii="Bookman Old Style" w:hAnsi="Bookman Old Style"/>
        </w:rPr>
        <w:t>,</w:t>
      </w:r>
      <w:r w:rsidR="00A66871" w:rsidRPr="00C63DD2">
        <w:rPr>
          <w:rFonts w:ascii="Bookman Old Style" w:hAnsi="Bookman Old Style"/>
        </w:rPr>
        <w:t xml:space="preserve"> </w:t>
      </w:r>
      <w:r w:rsidRPr="00C63DD2">
        <w:rPr>
          <w:rFonts w:ascii="Bookman Old Style" w:hAnsi="Bookman Old Style"/>
        </w:rPr>
        <w:t xml:space="preserve">Hallucinogens </w:t>
      </w:r>
      <w:r w:rsidRPr="00C63DD2">
        <w:rPr>
          <w:rFonts w:ascii="Bookman Old Style" w:hAnsi="Bookman Old Style"/>
        </w:rPr>
        <w:lastRenderedPageBreak/>
        <w:t>(intoxication and flashbacks),</w:t>
      </w:r>
      <w:r w:rsidR="00A66871" w:rsidRPr="00C63DD2">
        <w:rPr>
          <w:rFonts w:ascii="Bookman Old Style" w:hAnsi="Bookman Old Style"/>
        </w:rPr>
        <w:t xml:space="preserve"> </w:t>
      </w:r>
      <w:proofErr w:type="spellStart"/>
      <w:r w:rsidRPr="00C63DD2">
        <w:rPr>
          <w:rFonts w:ascii="Bookman Old Style" w:hAnsi="Bookman Old Style"/>
        </w:rPr>
        <w:t>Hydralazine</w:t>
      </w:r>
      <w:proofErr w:type="spellEnd"/>
      <w:r w:rsidRPr="00C63DD2">
        <w:rPr>
          <w:rFonts w:ascii="Bookman Old Style" w:hAnsi="Bookman Old Style"/>
        </w:rPr>
        <w:t xml:space="preserve">, </w:t>
      </w:r>
      <w:proofErr w:type="spellStart"/>
      <w:r w:rsidRPr="00C63DD2">
        <w:rPr>
          <w:rFonts w:ascii="Bookman Old Style" w:hAnsi="Bookman Old Style"/>
        </w:rPr>
        <w:t>Isoniazid</w:t>
      </w:r>
      <w:proofErr w:type="spellEnd"/>
      <w:r w:rsidRPr="00C63DD2">
        <w:rPr>
          <w:rFonts w:ascii="Bookman Old Style" w:hAnsi="Bookman Old Style"/>
        </w:rPr>
        <w:t xml:space="preserve">, </w:t>
      </w:r>
      <w:proofErr w:type="spellStart"/>
      <w:r w:rsidRPr="00C63DD2">
        <w:rPr>
          <w:rFonts w:ascii="Bookman Old Style" w:hAnsi="Bookman Old Style"/>
        </w:rPr>
        <w:t>Levodopa</w:t>
      </w:r>
      <w:proofErr w:type="spellEnd"/>
      <w:r w:rsidRPr="00C63DD2">
        <w:rPr>
          <w:rFonts w:ascii="Bookman Old Style" w:hAnsi="Bookman Old Style"/>
        </w:rPr>
        <w:t>, Methylphenidate,</w:t>
      </w:r>
      <w:r w:rsidR="00A66871" w:rsidRPr="00C63DD2">
        <w:rPr>
          <w:rFonts w:ascii="Bookman Old Style" w:hAnsi="Bookman Old Style"/>
        </w:rPr>
        <w:t xml:space="preserve"> </w:t>
      </w:r>
      <w:proofErr w:type="spellStart"/>
      <w:r w:rsidRPr="00C63DD2">
        <w:rPr>
          <w:rFonts w:ascii="Bookman Old Style" w:hAnsi="Bookman Old Style"/>
        </w:rPr>
        <w:t>Metrizamide</w:t>
      </w:r>
      <w:proofErr w:type="spellEnd"/>
      <w:r w:rsidRPr="00C63DD2">
        <w:rPr>
          <w:rFonts w:ascii="Bookman Old Style" w:hAnsi="Bookman Old Style"/>
        </w:rPr>
        <w:t xml:space="preserve"> (following </w:t>
      </w:r>
      <w:proofErr w:type="spellStart"/>
      <w:r w:rsidRPr="00C63DD2">
        <w:rPr>
          <w:rFonts w:ascii="Bookman Old Style" w:hAnsi="Bookman Old Style"/>
        </w:rPr>
        <w:t>myelography</w:t>
      </w:r>
      <w:proofErr w:type="spellEnd"/>
      <w:r w:rsidRPr="00C63DD2">
        <w:rPr>
          <w:rFonts w:ascii="Bookman Old Style" w:hAnsi="Bookman Old Style"/>
        </w:rPr>
        <w:t>), Opiates,</w:t>
      </w:r>
      <w:r w:rsidR="00A66871" w:rsidRPr="00C63DD2">
        <w:rPr>
          <w:rFonts w:ascii="Bookman Old Style" w:hAnsi="Bookman Old Style"/>
        </w:rPr>
        <w:t xml:space="preserve"> </w:t>
      </w:r>
      <w:proofErr w:type="spellStart"/>
      <w:r w:rsidRPr="00C63DD2">
        <w:rPr>
          <w:rFonts w:ascii="Bookman Old Style" w:hAnsi="Bookman Old Style"/>
        </w:rPr>
        <w:t>Procarbazine</w:t>
      </w:r>
      <w:proofErr w:type="spellEnd"/>
      <w:r w:rsidRPr="00C63DD2">
        <w:rPr>
          <w:rFonts w:ascii="Bookman Old Style" w:hAnsi="Bookman Old Style"/>
        </w:rPr>
        <w:t xml:space="preserve">, </w:t>
      </w:r>
      <w:proofErr w:type="spellStart"/>
      <w:r w:rsidRPr="00C63DD2">
        <w:rPr>
          <w:rFonts w:ascii="Bookman Old Style" w:hAnsi="Bookman Old Style"/>
        </w:rPr>
        <w:t>Procyclidine</w:t>
      </w:r>
      <w:proofErr w:type="spellEnd"/>
      <w:r w:rsidRPr="00C63DD2">
        <w:rPr>
          <w:rFonts w:ascii="Bookman Old Style" w:hAnsi="Bookman Old Style"/>
        </w:rPr>
        <w:t xml:space="preserve">, </w:t>
      </w:r>
      <w:proofErr w:type="spellStart"/>
      <w:r w:rsidRPr="00C63DD2">
        <w:rPr>
          <w:rFonts w:ascii="Bookman Old Style" w:hAnsi="Bookman Old Style"/>
        </w:rPr>
        <w:t>Yohimbine</w:t>
      </w:r>
      <w:proofErr w:type="spellEnd"/>
      <w:r w:rsidRPr="00C63DD2">
        <w:rPr>
          <w:rFonts w:ascii="Bookman Old Style" w:hAnsi="Bookman Old Style"/>
        </w:rPr>
        <w:t>.</w:t>
      </w:r>
    </w:p>
    <w:p w:rsidR="005219B4" w:rsidRPr="00BE66CD" w:rsidRDefault="005219B4" w:rsidP="00BE66C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</w:p>
    <w:p w:rsidR="00FA6522" w:rsidRPr="00C63DD2" w:rsidRDefault="00FA6522" w:rsidP="00FA6522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</w:p>
    <w:p w:rsidR="005219B4" w:rsidRPr="00E76062" w:rsidRDefault="00E76062" w:rsidP="005219B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</w:rPr>
      </w:pPr>
      <w:r w:rsidRPr="00E76062">
        <w:rPr>
          <w:rFonts w:ascii="Bookman Old Style" w:hAnsi="Bookman Old Style"/>
          <w:b/>
        </w:rPr>
        <w:t>Treatment</w:t>
      </w:r>
    </w:p>
    <w:p w:rsidR="00C103DE" w:rsidRDefault="005219B4" w:rsidP="005219B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  <w:proofErr w:type="spellStart"/>
      <w:r w:rsidRPr="00107FF8">
        <w:rPr>
          <w:rFonts w:ascii="Bookman Old Style" w:hAnsi="Bookman Old Style"/>
          <w:highlight w:val="yellow"/>
          <w:rPrChange w:id="2" w:author="David Harmon" w:date="2010-04-27T12:55:00Z">
            <w:rPr>
              <w:rFonts w:ascii="Bookman Old Style" w:hAnsi="Bookman Old Style"/>
            </w:rPr>
          </w:rPrChange>
        </w:rPr>
        <w:t>Cyclothymia</w:t>
      </w:r>
      <w:proofErr w:type="spellEnd"/>
      <w:r w:rsidRPr="00107FF8">
        <w:rPr>
          <w:rFonts w:ascii="Bookman Old Style" w:hAnsi="Bookman Old Style"/>
          <w:highlight w:val="yellow"/>
          <w:rPrChange w:id="3" w:author="David Harmon" w:date="2010-04-27T12:55:00Z">
            <w:rPr>
              <w:rFonts w:ascii="Bookman Old Style" w:hAnsi="Bookman Old Style"/>
            </w:rPr>
          </w:rPrChange>
        </w:rPr>
        <w:t xml:space="preserve"> is a long-term condition that requires lifelong treatment, even during</w:t>
      </w:r>
      <w:r w:rsidR="00FA6522" w:rsidRPr="00107FF8">
        <w:rPr>
          <w:rFonts w:ascii="Bookman Old Style" w:hAnsi="Bookman Old Style"/>
          <w:highlight w:val="yellow"/>
          <w:rPrChange w:id="4" w:author="David Harmon" w:date="2010-04-27T12:55:00Z">
            <w:rPr>
              <w:rFonts w:ascii="Bookman Old Style" w:hAnsi="Bookman Old Style"/>
            </w:rPr>
          </w:rPrChange>
        </w:rPr>
        <w:t xml:space="preserve"> </w:t>
      </w:r>
      <w:r w:rsidRPr="00107FF8">
        <w:rPr>
          <w:rFonts w:ascii="Bookman Old Style" w:hAnsi="Bookman Old Style"/>
          <w:highlight w:val="yellow"/>
          <w:rPrChange w:id="5" w:author="David Harmon" w:date="2010-04-27T12:55:00Z">
            <w:rPr>
              <w:rFonts w:ascii="Bookman Old Style" w:hAnsi="Bookman Old Style"/>
            </w:rPr>
          </w:rPrChange>
        </w:rPr>
        <w:t xml:space="preserve">periods when you feel better. </w:t>
      </w:r>
      <w:r w:rsidR="00BE66CD" w:rsidRPr="00107FF8">
        <w:rPr>
          <w:rFonts w:ascii="Bookman Old Style" w:hAnsi="Bookman Old Style"/>
          <w:highlight w:val="yellow"/>
          <w:rPrChange w:id="6" w:author="David Harmon" w:date="2010-04-27T12:55:00Z">
            <w:rPr>
              <w:rFonts w:ascii="Bookman Old Style" w:hAnsi="Bookman Old Style"/>
            </w:rPr>
          </w:rPrChange>
        </w:rPr>
        <w:t xml:space="preserve">Ideally, </w:t>
      </w:r>
      <w:proofErr w:type="spellStart"/>
      <w:r w:rsidR="00BE66CD" w:rsidRPr="00107FF8">
        <w:rPr>
          <w:rFonts w:ascii="Bookman Old Style" w:hAnsi="Bookman Old Style"/>
          <w:highlight w:val="yellow"/>
          <w:rPrChange w:id="7" w:author="David Harmon" w:date="2010-04-27T12:55:00Z">
            <w:rPr>
              <w:rFonts w:ascii="Bookman Old Style" w:hAnsi="Bookman Old Style"/>
            </w:rPr>
          </w:rPrChange>
        </w:rPr>
        <w:t>c</w:t>
      </w:r>
      <w:r w:rsidRPr="00107FF8">
        <w:rPr>
          <w:rFonts w:ascii="Bookman Old Style" w:hAnsi="Bookman Old Style"/>
          <w:highlight w:val="yellow"/>
          <w:rPrChange w:id="8" w:author="David Harmon" w:date="2010-04-27T12:55:00Z">
            <w:rPr>
              <w:rFonts w:ascii="Bookman Old Style" w:hAnsi="Bookman Old Style"/>
            </w:rPr>
          </w:rPrChange>
        </w:rPr>
        <w:t>yclothymia</w:t>
      </w:r>
      <w:proofErr w:type="spellEnd"/>
      <w:r w:rsidRPr="00107FF8">
        <w:rPr>
          <w:rFonts w:ascii="Bookman Old Style" w:hAnsi="Bookman Old Style"/>
          <w:highlight w:val="yellow"/>
          <w:rPrChange w:id="9" w:author="David Harmon" w:date="2010-04-27T12:55:00Z">
            <w:rPr>
              <w:rFonts w:ascii="Bookman Old Style" w:hAnsi="Bookman Old Style"/>
            </w:rPr>
          </w:rPrChange>
        </w:rPr>
        <w:t xml:space="preserve"> treatment </w:t>
      </w:r>
      <w:proofErr w:type="gramStart"/>
      <w:r w:rsidRPr="00107FF8">
        <w:rPr>
          <w:rFonts w:ascii="Bookman Old Style" w:hAnsi="Bookman Old Style"/>
          <w:highlight w:val="yellow"/>
          <w:rPrChange w:id="10" w:author="David Harmon" w:date="2010-04-27T12:55:00Z">
            <w:rPr>
              <w:rFonts w:ascii="Bookman Old Style" w:hAnsi="Bookman Old Style"/>
            </w:rPr>
          </w:rPrChange>
        </w:rPr>
        <w:t>is  guided</w:t>
      </w:r>
      <w:proofErr w:type="gramEnd"/>
      <w:r w:rsidRPr="00107FF8">
        <w:rPr>
          <w:rFonts w:ascii="Bookman Old Style" w:hAnsi="Bookman Old Style"/>
          <w:highlight w:val="yellow"/>
          <w:rPrChange w:id="11" w:author="David Harmon" w:date="2010-04-27T12:55:00Z">
            <w:rPr>
              <w:rFonts w:ascii="Bookman Old Style" w:hAnsi="Bookman Old Style"/>
            </w:rPr>
          </w:rPrChange>
        </w:rPr>
        <w:t xml:space="preserve"> by a mental</w:t>
      </w:r>
      <w:r w:rsidR="00FA6522" w:rsidRPr="00107FF8">
        <w:rPr>
          <w:rFonts w:ascii="Bookman Old Style" w:hAnsi="Bookman Old Style"/>
          <w:highlight w:val="yellow"/>
          <w:rPrChange w:id="12" w:author="David Harmon" w:date="2010-04-27T12:55:00Z">
            <w:rPr>
              <w:rFonts w:ascii="Bookman Old Style" w:hAnsi="Bookman Old Style"/>
            </w:rPr>
          </w:rPrChange>
        </w:rPr>
        <w:t xml:space="preserve"> </w:t>
      </w:r>
      <w:r w:rsidRPr="00107FF8">
        <w:rPr>
          <w:rFonts w:ascii="Bookman Old Style" w:hAnsi="Bookman Old Style"/>
          <w:highlight w:val="yellow"/>
          <w:rPrChange w:id="13" w:author="David Harmon" w:date="2010-04-27T12:55:00Z">
            <w:rPr>
              <w:rFonts w:ascii="Bookman Old Style" w:hAnsi="Bookman Old Style"/>
            </w:rPr>
          </w:rPrChange>
        </w:rPr>
        <w:t>health provider skilled in treating the condition.</w:t>
      </w:r>
      <w:r w:rsidRPr="00C63DD2">
        <w:rPr>
          <w:rFonts w:ascii="Bookman Old Style" w:hAnsi="Bookman Old Style"/>
        </w:rPr>
        <w:t xml:space="preserve"> </w:t>
      </w:r>
    </w:p>
    <w:p w:rsidR="00C103DE" w:rsidRPr="00C63DD2" w:rsidRDefault="00C103DE" w:rsidP="00C103D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T</w:t>
      </w:r>
      <w:r w:rsidRPr="00C63DD2">
        <w:rPr>
          <w:rFonts w:ascii="Bookman Old Style" w:hAnsi="Bookman Old Style"/>
        </w:rPr>
        <w:t xml:space="preserve">reatment at the earliest indication of a mental health disorder can help prevent </w:t>
      </w:r>
      <w:proofErr w:type="spellStart"/>
      <w:r w:rsidRPr="00C63DD2">
        <w:rPr>
          <w:rFonts w:ascii="Bookman Old Style" w:hAnsi="Bookman Old Style"/>
        </w:rPr>
        <w:t>cyclothymia</w:t>
      </w:r>
      <w:proofErr w:type="spellEnd"/>
      <w:r w:rsidRPr="00C63DD2">
        <w:rPr>
          <w:rFonts w:ascii="Bookman Old Style" w:hAnsi="Bookman Old Style"/>
        </w:rPr>
        <w:t xml:space="preserve"> from worsening. Long-term preventive treatment also can help prevent minor episodes from becoming full-blown episodes of mania or depression.</w:t>
      </w:r>
    </w:p>
    <w:p w:rsidR="005219B4" w:rsidRPr="00C63DD2" w:rsidRDefault="005219B4" w:rsidP="005219B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  <w:r w:rsidRPr="00C63DD2">
        <w:rPr>
          <w:rFonts w:ascii="Bookman Old Style" w:hAnsi="Bookman Old Style"/>
        </w:rPr>
        <w:t xml:space="preserve">Because </w:t>
      </w:r>
      <w:proofErr w:type="spellStart"/>
      <w:r w:rsidRPr="00C63DD2">
        <w:rPr>
          <w:rFonts w:ascii="Bookman Old Style" w:hAnsi="Bookman Old Style"/>
        </w:rPr>
        <w:t>cyclothymia</w:t>
      </w:r>
      <w:proofErr w:type="spellEnd"/>
      <w:r w:rsidRPr="00C63DD2">
        <w:rPr>
          <w:rFonts w:ascii="Bookman Old Style" w:hAnsi="Bookman Old Style"/>
        </w:rPr>
        <w:t xml:space="preserve"> has a high</w:t>
      </w:r>
      <w:r w:rsidR="00FA6522" w:rsidRPr="00C63DD2">
        <w:rPr>
          <w:rFonts w:ascii="Bookman Old Style" w:hAnsi="Bookman Old Style"/>
        </w:rPr>
        <w:t xml:space="preserve"> </w:t>
      </w:r>
      <w:r w:rsidRPr="00C63DD2">
        <w:rPr>
          <w:rFonts w:ascii="Bookman Old Style" w:hAnsi="Bookman Old Style"/>
        </w:rPr>
        <w:t>risk of developing into bipolar disorder, it's important to get effective and</w:t>
      </w:r>
      <w:r w:rsidR="00FA6522" w:rsidRPr="00C63DD2">
        <w:rPr>
          <w:rFonts w:ascii="Bookman Old Style" w:hAnsi="Bookman Old Style"/>
        </w:rPr>
        <w:t xml:space="preserve"> </w:t>
      </w:r>
      <w:r w:rsidRPr="00C63DD2">
        <w:rPr>
          <w:rFonts w:ascii="Bookman Old Style" w:hAnsi="Bookman Old Style"/>
        </w:rPr>
        <w:t>appropriate treatment.</w:t>
      </w:r>
      <w:r w:rsidR="00FA6522" w:rsidRPr="00C63DD2">
        <w:rPr>
          <w:rFonts w:ascii="Bookman Old Style" w:hAnsi="Bookman Old Style"/>
        </w:rPr>
        <w:t xml:space="preserve">  </w:t>
      </w:r>
      <w:r w:rsidRPr="00C63DD2">
        <w:rPr>
          <w:rFonts w:ascii="Bookman Old Style" w:hAnsi="Bookman Old Style"/>
        </w:rPr>
        <w:t xml:space="preserve">Treatment is also vital for reducing the frequency and severity of </w:t>
      </w:r>
      <w:proofErr w:type="spellStart"/>
      <w:r w:rsidRPr="00C63DD2">
        <w:rPr>
          <w:rFonts w:ascii="Bookman Old Style" w:hAnsi="Bookman Old Style"/>
        </w:rPr>
        <w:t>hypomanic</w:t>
      </w:r>
      <w:proofErr w:type="spellEnd"/>
      <w:r w:rsidRPr="00C63DD2">
        <w:rPr>
          <w:rFonts w:ascii="Bookman Old Style" w:hAnsi="Bookman Old Style"/>
        </w:rPr>
        <w:t xml:space="preserve"> and</w:t>
      </w:r>
      <w:r w:rsidR="00FA6522" w:rsidRPr="00C63DD2">
        <w:rPr>
          <w:rFonts w:ascii="Bookman Old Style" w:hAnsi="Bookman Old Style"/>
        </w:rPr>
        <w:t xml:space="preserve"> </w:t>
      </w:r>
      <w:r w:rsidRPr="00C63DD2">
        <w:rPr>
          <w:rFonts w:ascii="Bookman Old Style" w:hAnsi="Bookman Old Style"/>
        </w:rPr>
        <w:t>depressive episodes and allowing you to live a more balanced and enjoyable life.</w:t>
      </w:r>
      <w:r w:rsidR="00FA6522" w:rsidRPr="00C63DD2">
        <w:rPr>
          <w:rFonts w:ascii="Bookman Old Style" w:hAnsi="Bookman Old Style"/>
        </w:rPr>
        <w:t xml:space="preserve">  </w:t>
      </w:r>
      <w:r w:rsidRPr="00C63DD2">
        <w:rPr>
          <w:rFonts w:ascii="Bookman Old Style" w:hAnsi="Bookman Old Style"/>
        </w:rPr>
        <w:t>Maintenance treatment — continued treatment during periods of remission — is</w:t>
      </w:r>
      <w:r w:rsidR="00FA6522" w:rsidRPr="00C63DD2">
        <w:rPr>
          <w:rFonts w:ascii="Bookman Old Style" w:hAnsi="Bookman Old Style"/>
        </w:rPr>
        <w:t xml:space="preserve"> </w:t>
      </w:r>
      <w:r w:rsidRPr="00C63DD2">
        <w:rPr>
          <w:rFonts w:ascii="Bookman Old Style" w:hAnsi="Bookman Old Style"/>
        </w:rPr>
        <w:t>also important. If you skip maintenance treatment, you may be at higher risk of</w:t>
      </w:r>
      <w:r w:rsidR="00E76062">
        <w:rPr>
          <w:rFonts w:ascii="Bookman Old Style" w:hAnsi="Bookman Old Style"/>
        </w:rPr>
        <w:t xml:space="preserve"> </w:t>
      </w:r>
      <w:r w:rsidRPr="00C63DD2">
        <w:rPr>
          <w:rFonts w:ascii="Bookman Old Style" w:hAnsi="Bookman Old Style"/>
        </w:rPr>
        <w:t xml:space="preserve">having a relapse of </w:t>
      </w:r>
      <w:proofErr w:type="spellStart"/>
      <w:r w:rsidRPr="00C63DD2">
        <w:rPr>
          <w:rFonts w:ascii="Bookman Old Style" w:hAnsi="Bookman Old Style"/>
        </w:rPr>
        <w:t>cyclothymia</w:t>
      </w:r>
      <w:proofErr w:type="spellEnd"/>
      <w:r w:rsidRPr="00C63DD2">
        <w:rPr>
          <w:rFonts w:ascii="Bookman Old Style" w:hAnsi="Bookman Old Style"/>
        </w:rPr>
        <w:t xml:space="preserve"> symptoms or having minor episodes turn into</w:t>
      </w:r>
      <w:r w:rsidR="00FA6522" w:rsidRPr="00C63DD2">
        <w:rPr>
          <w:rFonts w:ascii="Bookman Old Style" w:hAnsi="Bookman Old Style"/>
        </w:rPr>
        <w:t xml:space="preserve"> </w:t>
      </w:r>
      <w:r w:rsidRPr="00C63DD2">
        <w:rPr>
          <w:rFonts w:ascii="Bookman Old Style" w:hAnsi="Bookman Old Style"/>
        </w:rPr>
        <w:t>larger problems.</w:t>
      </w:r>
      <w:r w:rsidR="00FA6522" w:rsidRPr="00C63DD2">
        <w:rPr>
          <w:rFonts w:ascii="Bookman Old Style" w:hAnsi="Bookman Old Style"/>
        </w:rPr>
        <w:t xml:space="preserve">  </w:t>
      </w:r>
      <w:r w:rsidRPr="00C63DD2">
        <w:rPr>
          <w:rFonts w:ascii="Bookman Old Style" w:hAnsi="Bookman Old Style"/>
        </w:rPr>
        <w:t>If you have problems with alcohol or substance abuse, you must get treatment for</w:t>
      </w:r>
      <w:r w:rsidR="00FA6522" w:rsidRPr="00C63DD2">
        <w:rPr>
          <w:rFonts w:ascii="Bookman Old Style" w:hAnsi="Bookman Old Style"/>
        </w:rPr>
        <w:t xml:space="preserve"> </w:t>
      </w:r>
      <w:r w:rsidRPr="00C63DD2">
        <w:rPr>
          <w:rFonts w:ascii="Bookman Old Style" w:hAnsi="Bookman Old Style"/>
        </w:rPr>
        <w:t xml:space="preserve">those, too, since they can worsen </w:t>
      </w:r>
      <w:proofErr w:type="spellStart"/>
      <w:r w:rsidRPr="00C63DD2">
        <w:rPr>
          <w:rFonts w:ascii="Bookman Old Style" w:hAnsi="Bookman Old Style"/>
        </w:rPr>
        <w:t>cyclothymia</w:t>
      </w:r>
      <w:proofErr w:type="spellEnd"/>
      <w:r w:rsidRPr="00C63DD2">
        <w:rPr>
          <w:rFonts w:ascii="Bookman Old Style" w:hAnsi="Bookman Old Style"/>
        </w:rPr>
        <w:t xml:space="preserve"> symptoms.</w:t>
      </w:r>
      <w:r w:rsidR="00FA6522" w:rsidRPr="00C63DD2">
        <w:rPr>
          <w:rFonts w:ascii="Bookman Old Style" w:hAnsi="Bookman Old Style"/>
        </w:rPr>
        <w:t xml:space="preserve">  </w:t>
      </w:r>
      <w:r w:rsidRPr="00107FF8">
        <w:rPr>
          <w:rFonts w:ascii="Bookman Old Style" w:hAnsi="Bookman Old Style"/>
          <w:highlight w:val="yellow"/>
          <w:rPrChange w:id="14" w:author="David Harmon" w:date="2010-04-27T12:55:00Z">
            <w:rPr>
              <w:rFonts w:ascii="Bookman Old Style" w:hAnsi="Bookman Old Style"/>
            </w:rPr>
          </w:rPrChange>
        </w:rPr>
        <w:t xml:space="preserve">The main treatments for </w:t>
      </w:r>
      <w:proofErr w:type="spellStart"/>
      <w:r w:rsidRPr="00107FF8">
        <w:rPr>
          <w:rFonts w:ascii="Bookman Old Style" w:hAnsi="Bookman Old Style"/>
          <w:highlight w:val="yellow"/>
          <w:rPrChange w:id="15" w:author="David Harmon" w:date="2010-04-27T12:55:00Z">
            <w:rPr>
              <w:rFonts w:ascii="Bookman Old Style" w:hAnsi="Bookman Old Style"/>
            </w:rPr>
          </w:rPrChange>
        </w:rPr>
        <w:t>cyclothymic</w:t>
      </w:r>
      <w:proofErr w:type="spellEnd"/>
      <w:r w:rsidRPr="00107FF8">
        <w:rPr>
          <w:rFonts w:ascii="Bookman Old Style" w:hAnsi="Bookman Old Style"/>
          <w:highlight w:val="yellow"/>
          <w:rPrChange w:id="16" w:author="David Harmon" w:date="2010-04-27T12:55:00Z">
            <w:rPr>
              <w:rFonts w:ascii="Bookman Old Style" w:hAnsi="Bookman Old Style"/>
            </w:rPr>
          </w:rPrChange>
        </w:rPr>
        <w:t xml:space="preserve"> disorder are medications and</w:t>
      </w:r>
      <w:r w:rsidR="00FA6522" w:rsidRPr="00107FF8">
        <w:rPr>
          <w:rFonts w:ascii="Bookman Old Style" w:hAnsi="Bookman Old Style"/>
          <w:highlight w:val="yellow"/>
          <w:rPrChange w:id="17" w:author="David Harmon" w:date="2010-04-27T12:55:00Z">
            <w:rPr>
              <w:rFonts w:ascii="Bookman Old Style" w:hAnsi="Bookman Old Style"/>
            </w:rPr>
          </w:rPrChange>
        </w:rPr>
        <w:t xml:space="preserve"> </w:t>
      </w:r>
      <w:r w:rsidRPr="00107FF8">
        <w:rPr>
          <w:rFonts w:ascii="Bookman Old Style" w:hAnsi="Bookman Old Style"/>
          <w:highlight w:val="yellow"/>
          <w:rPrChange w:id="18" w:author="David Harmon" w:date="2010-04-27T12:55:00Z">
            <w:rPr>
              <w:rFonts w:ascii="Bookman Old Style" w:hAnsi="Bookman Old Style"/>
            </w:rPr>
          </w:rPrChange>
        </w:rPr>
        <w:t>psychotherapy.</w:t>
      </w:r>
    </w:p>
    <w:p w:rsidR="00FA6522" w:rsidRPr="00C63DD2" w:rsidRDefault="00FA6522" w:rsidP="005219B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</w:p>
    <w:p w:rsidR="005219B4" w:rsidRPr="00C103DE" w:rsidRDefault="005219B4" w:rsidP="005219B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</w:rPr>
      </w:pPr>
      <w:r w:rsidRPr="00C103DE">
        <w:rPr>
          <w:rFonts w:ascii="Bookman Old Style" w:hAnsi="Bookman Old Style"/>
          <w:b/>
        </w:rPr>
        <w:t>Medications</w:t>
      </w:r>
    </w:p>
    <w:p w:rsidR="005219B4" w:rsidRPr="00C63DD2" w:rsidRDefault="005219B4" w:rsidP="005219B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  <w:r w:rsidRPr="00C63DD2">
        <w:rPr>
          <w:rFonts w:ascii="Bookman Old Style" w:hAnsi="Bookman Old Style"/>
        </w:rPr>
        <w:t xml:space="preserve">Medications may help control </w:t>
      </w:r>
      <w:proofErr w:type="spellStart"/>
      <w:r w:rsidRPr="00C63DD2">
        <w:rPr>
          <w:rFonts w:ascii="Bookman Old Style" w:hAnsi="Bookman Old Style"/>
        </w:rPr>
        <w:t>cyclothymia</w:t>
      </w:r>
      <w:proofErr w:type="spellEnd"/>
      <w:r w:rsidRPr="00C63DD2">
        <w:rPr>
          <w:rFonts w:ascii="Bookman Old Style" w:hAnsi="Bookman Old Style"/>
        </w:rPr>
        <w:t xml:space="preserve"> symptoms and prevent episodes of</w:t>
      </w:r>
      <w:r w:rsidR="00FA6522" w:rsidRPr="00C63DD2">
        <w:rPr>
          <w:rFonts w:ascii="Bookman Old Style" w:hAnsi="Bookman Old Style"/>
        </w:rPr>
        <w:t xml:space="preserve"> </w:t>
      </w:r>
      <w:r w:rsidRPr="00C63DD2">
        <w:rPr>
          <w:rFonts w:ascii="Bookman Old Style" w:hAnsi="Bookman Old Style"/>
        </w:rPr>
        <w:t xml:space="preserve">hypomania and depression. Medications commonly used to treat </w:t>
      </w:r>
      <w:proofErr w:type="spellStart"/>
      <w:r w:rsidRPr="00C63DD2">
        <w:rPr>
          <w:rFonts w:ascii="Bookman Old Style" w:hAnsi="Bookman Old Style"/>
        </w:rPr>
        <w:t>cyclothymia</w:t>
      </w:r>
      <w:proofErr w:type="spellEnd"/>
      <w:r w:rsidR="00FA6522" w:rsidRPr="00C63DD2">
        <w:rPr>
          <w:rFonts w:ascii="Bookman Old Style" w:hAnsi="Bookman Old Style"/>
        </w:rPr>
        <w:t xml:space="preserve"> </w:t>
      </w:r>
      <w:r w:rsidRPr="00C63DD2">
        <w:rPr>
          <w:rFonts w:ascii="Bookman Old Style" w:hAnsi="Bookman Old Style"/>
        </w:rPr>
        <w:t>include:</w:t>
      </w:r>
    </w:p>
    <w:p w:rsidR="00FA6522" w:rsidRPr="00C63DD2" w:rsidRDefault="00FA6522" w:rsidP="005219B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</w:p>
    <w:p w:rsidR="005219B4" w:rsidRPr="00C63DD2" w:rsidRDefault="005219B4" w:rsidP="00FA652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  <w:r w:rsidRPr="00107FF8">
        <w:rPr>
          <w:rFonts w:ascii="Bookman Old Style" w:hAnsi="Bookman Old Style"/>
          <w:highlight w:val="yellow"/>
          <w:rPrChange w:id="19" w:author="David Harmon" w:date="2010-04-27T12:56:00Z">
            <w:rPr>
              <w:rFonts w:ascii="Bookman Old Style" w:hAnsi="Bookman Old Style"/>
            </w:rPr>
          </w:rPrChange>
        </w:rPr>
        <w:t>Mood stabilizers. Mood stabilizers are the most commonly prescribed</w:t>
      </w:r>
      <w:r w:rsidR="00FA6522" w:rsidRPr="00107FF8">
        <w:rPr>
          <w:rFonts w:ascii="Bookman Old Style" w:hAnsi="Bookman Old Style"/>
          <w:highlight w:val="yellow"/>
          <w:rPrChange w:id="20" w:author="David Harmon" w:date="2010-04-27T12:56:00Z">
            <w:rPr>
              <w:rFonts w:ascii="Bookman Old Style" w:hAnsi="Bookman Old Style"/>
            </w:rPr>
          </w:rPrChange>
        </w:rPr>
        <w:t xml:space="preserve"> </w:t>
      </w:r>
      <w:r w:rsidRPr="00107FF8">
        <w:rPr>
          <w:rFonts w:ascii="Bookman Old Style" w:hAnsi="Bookman Old Style"/>
          <w:highlight w:val="yellow"/>
          <w:rPrChange w:id="21" w:author="David Harmon" w:date="2010-04-27T12:56:00Z">
            <w:rPr>
              <w:rFonts w:ascii="Bookman Old Style" w:hAnsi="Bookman Old Style"/>
            </w:rPr>
          </w:rPrChange>
        </w:rPr>
        <w:t xml:space="preserve">medications for </w:t>
      </w:r>
      <w:proofErr w:type="spellStart"/>
      <w:r w:rsidRPr="00107FF8">
        <w:rPr>
          <w:rFonts w:ascii="Bookman Old Style" w:hAnsi="Bookman Old Style"/>
          <w:highlight w:val="yellow"/>
          <w:rPrChange w:id="22" w:author="David Harmon" w:date="2010-04-27T12:56:00Z">
            <w:rPr>
              <w:rFonts w:ascii="Bookman Old Style" w:hAnsi="Bookman Old Style"/>
            </w:rPr>
          </w:rPrChange>
        </w:rPr>
        <w:t>cyclothymic</w:t>
      </w:r>
      <w:proofErr w:type="spellEnd"/>
      <w:r w:rsidRPr="00107FF8">
        <w:rPr>
          <w:rFonts w:ascii="Bookman Old Style" w:hAnsi="Bookman Old Style"/>
          <w:highlight w:val="yellow"/>
          <w:rPrChange w:id="23" w:author="David Harmon" w:date="2010-04-27T12:56:00Z">
            <w:rPr>
              <w:rFonts w:ascii="Bookman Old Style" w:hAnsi="Bookman Old Style"/>
            </w:rPr>
          </w:rPrChange>
        </w:rPr>
        <w:t xml:space="preserve"> disorder.</w:t>
      </w:r>
      <w:r w:rsidRPr="00C63DD2">
        <w:rPr>
          <w:rFonts w:ascii="Bookman Old Style" w:hAnsi="Bookman Old Style"/>
        </w:rPr>
        <w:t xml:space="preserve"> These medications help regulate and</w:t>
      </w:r>
      <w:r w:rsidR="00FA6522" w:rsidRPr="00C63DD2">
        <w:rPr>
          <w:rFonts w:ascii="Bookman Old Style" w:hAnsi="Bookman Old Style"/>
        </w:rPr>
        <w:t xml:space="preserve"> </w:t>
      </w:r>
      <w:r w:rsidRPr="00C63DD2">
        <w:rPr>
          <w:rFonts w:ascii="Bookman Old Style" w:hAnsi="Bookman Old Style"/>
        </w:rPr>
        <w:t>stabilize mood so that you don't swing between depression and hypomania.</w:t>
      </w:r>
      <w:r w:rsidR="00FA6522" w:rsidRPr="00C63DD2">
        <w:rPr>
          <w:rFonts w:ascii="Bookman Old Style" w:hAnsi="Bookman Old Style"/>
        </w:rPr>
        <w:t xml:space="preserve">  </w:t>
      </w:r>
      <w:r w:rsidRPr="00C63DD2">
        <w:rPr>
          <w:rFonts w:ascii="Bookman Old Style" w:hAnsi="Bookman Old Style"/>
        </w:rPr>
        <w:t>Lithium (</w:t>
      </w:r>
      <w:proofErr w:type="spellStart"/>
      <w:r w:rsidRPr="00C63DD2">
        <w:rPr>
          <w:rFonts w:ascii="Bookman Old Style" w:hAnsi="Bookman Old Style"/>
        </w:rPr>
        <w:t>Eskalith</w:t>
      </w:r>
      <w:proofErr w:type="spellEnd"/>
      <w:r w:rsidRPr="00C63DD2">
        <w:rPr>
          <w:rFonts w:ascii="Bookman Old Style" w:hAnsi="Bookman Old Style"/>
        </w:rPr>
        <w:t xml:space="preserve">, </w:t>
      </w:r>
      <w:proofErr w:type="spellStart"/>
      <w:r w:rsidRPr="00C63DD2">
        <w:rPr>
          <w:rFonts w:ascii="Bookman Old Style" w:hAnsi="Bookman Old Style"/>
        </w:rPr>
        <w:t>Lithobid</w:t>
      </w:r>
      <w:proofErr w:type="spellEnd"/>
      <w:r w:rsidRPr="00C63DD2">
        <w:rPr>
          <w:rFonts w:ascii="Bookman Old Style" w:hAnsi="Bookman Old Style"/>
        </w:rPr>
        <w:t>) has been widely used as a mood stabilizer and</w:t>
      </w:r>
      <w:r w:rsidR="00FA6522" w:rsidRPr="00C63DD2">
        <w:rPr>
          <w:rFonts w:ascii="Bookman Old Style" w:hAnsi="Bookman Old Style"/>
        </w:rPr>
        <w:t xml:space="preserve"> </w:t>
      </w:r>
      <w:r w:rsidRPr="00C63DD2">
        <w:rPr>
          <w:rFonts w:ascii="Bookman Old Style" w:hAnsi="Bookman Old Style"/>
        </w:rPr>
        <w:t xml:space="preserve">is generally the first line of treatment for </w:t>
      </w:r>
      <w:proofErr w:type="spellStart"/>
      <w:r w:rsidRPr="00C63DD2">
        <w:rPr>
          <w:rFonts w:ascii="Bookman Old Style" w:hAnsi="Bookman Old Style"/>
        </w:rPr>
        <w:t>hypomanic</w:t>
      </w:r>
      <w:proofErr w:type="spellEnd"/>
      <w:r w:rsidRPr="00C63DD2">
        <w:rPr>
          <w:rFonts w:ascii="Bookman Old Style" w:hAnsi="Bookman Old Style"/>
        </w:rPr>
        <w:t xml:space="preserve"> episodes. Your doctor</w:t>
      </w:r>
      <w:r w:rsidR="00FA6522" w:rsidRPr="00C63DD2">
        <w:rPr>
          <w:rFonts w:ascii="Bookman Old Style" w:hAnsi="Bookman Old Style"/>
        </w:rPr>
        <w:t xml:space="preserve"> </w:t>
      </w:r>
      <w:r w:rsidRPr="00C63DD2">
        <w:rPr>
          <w:rFonts w:ascii="Bookman Old Style" w:hAnsi="Bookman Old Style"/>
        </w:rPr>
        <w:t>may recommend that you take mood stabilizers for the rest of your life to</w:t>
      </w:r>
      <w:r w:rsidR="00FA6522" w:rsidRPr="00C63DD2">
        <w:rPr>
          <w:rFonts w:ascii="Bookman Old Style" w:hAnsi="Bookman Old Style"/>
        </w:rPr>
        <w:t xml:space="preserve"> </w:t>
      </w:r>
      <w:r w:rsidRPr="00C63DD2">
        <w:rPr>
          <w:rFonts w:ascii="Bookman Old Style" w:hAnsi="Bookman Old Style"/>
        </w:rPr>
        <w:t xml:space="preserve">prevent and treat </w:t>
      </w:r>
      <w:proofErr w:type="spellStart"/>
      <w:r w:rsidRPr="00C63DD2">
        <w:rPr>
          <w:rFonts w:ascii="Bookman Old Style" w:hAnsi="Bookman Old Style"/>
        </w:rPr>
        <w:t>hypomanic</w:t>
      </w:r>
      <w:proofErr w:type="spellEnd"/>
      <w:r w:rsidRPr="00C63DD2">
        <w:rPr>
          <w:rFonts w:ascii="Bookman Old Style" w:hAnsi="Bookman Old Style"/>
        </w:rPr>
        <w:t xml:space="preserve"> episodes.</w:t>
      </w:r>
    </w:p>
    <w:p w:rsidR="005219B4" w:rsidRPr="00C63DD2" w:rsidRDefault="005219B4" w:rsidP="00FA652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  <w:r w:rsidRPr="00107FF8">
        <w:rPr>
          <w:rFonts w:ascii="Bookman Old Style" w:hAnsi="Bookman Old Style"/>
          <w:highlight w:val="yellow"/>
          <w:rPrChange w:id="24" w:author="David Harmon" w:date="2010-04-27T12:57:00Z">
            <w:rPr>
              <w:rFonts w:ascii="Bookman Old Style" w:hAnsi="Bookman Old Style"/>
            </w:rPr>
          </w:rPrChange>
        </w:rPr>
        <w:t>Anti-seizure medications.</w:t>
      </w:r>
      <w:r w:rsidRPr="00C63DD2">
        <w:rPr>
          <w:rFonts w:ascii="Bookman Old Style" w:hAnsi="Bookman Old Style"/>
        </w:rPr>
        <w:t xml:space="preserve"> The medications, also known as</w:t>
      </w:r>
      <w:r w:rsidR="00FA6522" w:rsidRPr="00C63DD2">
        <w:rPr>
          <w:rFonts w:ascii="Bookman Old Style" w:hAnsi="Bookman Old Style"/>
        </w:rPr>
        <w:t xml:space="preserve"> </w:t>
      </w:r>
      <w:r w:rsidRPr="00C63DD2">
        <w:rPr>
          <w:rFonts w:ascii="Bookman Old Style" w:hAnsi="Bookman Old Style"/>
        </w:rPr>
        <w:t>anticonvulsants, are used to prevent mood swings. They include</w:t>
      </w:r>
      <w:r w:rsidR="00FA6522" w:rsidRPr="00C63DD2">
        <w:rPr>
          <w:rFonts w:ascii="Bookman Old Style" w:hAnsi="Bookman Old Style"/>
        </w:rPr>
        <w:t xml:space="preserve"> </w:t>
      </w:r>
      <w:proofErr w:type="spellStart"/>
      <w:r w:rsidRPr="00C63DD2">
        <w:rPr>
          <w:rFonts w:ascii="Bookman Old Style" w:hAnsi="Bookman Old Style"/>
        </w:rPr>
        <w:t>valproic</w:t>
      </w:r>
      <w:proofErr w:type="spellEnd"/>
      <w:r w:rsidR="00FA6522" w:rsidRPr="00C63DD2">
        <w:rPr>
          <w:rFonts w:ascii="Bookman Old Style" w:hAnsi="Bookman Old Style"/>
        </w:rPr>
        <w:t xml:space="preserve"> </w:t>
      </w:r>
      <w:r w:rsidRPr="00C63DD2">
        <w:rPr>
          <w:rFonts w:ascii="Bookman Old Style" w:hAnsi="Bookman Old Style"/>
        </w:rPr>
        <w:t>acid (</w:t>
      </w:r>
      <w:proofErr w:type="spellStart"/>
      <w:r w:rsidRPr="00C63DD2">
        <w:rPr>
          <w:rFonts w:ascii="Bookman Old Style" w:hAnsi="Bookman Old Style"/>
        </w:rPr>
        <w:t>Depakene</w:t>
      </w:r>
      <w:proofErr w:type="spellEnd"/>
      <w:r w:rsidRPr="00C63DD2">
        <w:rPr>
          <w:rFonts w:ascii="Bookman Old Style" w:hAnsi="Bookman Old Style"/>
        </w:rPr>
        <w:t xml:space="preserve">), </w:t>
      </w:r>
      <w:proofErr w:type="spellStart"/>
      <w:r w:rsidRPr="00C63DD2">
        <w:rPr>
          <w:rFonts w:ascii="Bookman Old Style" w:hAnsi="Bookman Old Style"/>
        </w:rPr>
        <w:t>divalproex</w:t>
      </w:r>
      <w:proofErr w:type="spellEnd"/>
      <w:r w:rsidRPr="00C63DD2">
        <w:rPr>
          <w:rFonts w:ascii="Bookman Old Style" w:hAnsi="Bookman Old Style"/>
        </w:rPr>
        <w:t xml:space="preserve"> (</w:t>
      </w:r>
      <w:proofErr w:type="spellStart"/>
      <w:r w:rsidRPr="00C63DD2">
        <w:rPr>
          <w:rFonts w:ascii="Bookman Old Style" w:hAnsi="Bookman Old Style"/>
        </w:rPr>
        <w:t>Depakote</w:t>
      </w:r>
      <w:proofErr w:type="spellEnd"/>
      <w:r w:rsidRPr="00C63DD2">
        <w:rPr>
          <w:rFonts w:ascii="Bookman Old Style" w:hAnsi="Bookman Old Style"/>
        </w:rPr>
        <w:t xml:space="preserve">) and </w:t>
      </w:r>
      <w:proofErr w:type="spellStart"/>
      <w:r w:rsidRPr="00C63DD2">
        <w:rPr>
          <w:rFonts w:ascii="Bookman Old Style" w:hAnsi="Bookman Old Style"/>
        </w:rPr>
        <w:t>lamotrigine</w:t>
      </w:r>
      <w:proofErr w:type="spellEnd"/>
      <w:r w:rsidRPr="00C63DD2">
        <w:rPr>
          <w:rFonts w:ascii="Bookman Old Style" w:hAnsi="Bookman Old Style"/>
        </w:rPr>
        <w:t xml:space="preserve"> (</w:t>
      </w:r>
      <w:proofErr w:type="spellStart"/>
      <w:r w:rsidRPr="00C63DD2">
        <w:rPr>
          <w:rFonts w:ascii="Bookman Old Style" w:hAnsi="Bookman Old Style"/>
        </w:rPr>
        <w:t>Lamictal</w:t>
      </w:r>
      <w:proofErr w:type="spellEnd"/>
      <w:r w:rsidRPr="00C63DD2">
        <w:rPr>
          <w:rFonts w:ascii="Bookman Old Style" w:hAnsi="Bookman Old Style"/>
        </w:rPr>
        <w:t>).</w:t>
      </w:r>
    </w:p>
    <w:p w:rsidR="005219B4" w:rsidRPr="00C63DD2" w:rsidRDefault="005219B4" w:rsidP="00FA652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  <w:r w:rsidRPr="00C63DD2">
        <w:rPr>
          <w:rFonts w:ascii="Bookman Old Style" w:hAnsi="Bookman Old Style"/>
        </w:rPr>
        <w:t xml:space="preserve">Other medications. </w:t>
      </w:r>
      <w:r w:rsidRPr="00107FF8">
        <w:rPr>
          <w:rFonts w:ascii="Bookman Old Style" w:hAnsi="Bookman Old Style"/>
          <w:highlight w:val="yellow"/>
          <w:rPrChange w:id="25" w:author="David Harmon" w:date="2010-04-27T12:57:00Z">
            <w:rPr>
              <w:rFonts w:ascii="Bookman Old Style" w:hAnsi="Bookman Old Style"/>
            </w:rPr>
          </w:rPrChange>
        </w:rPr>
        <w:t>Certain atypical antipsychotic medications, such as</w:t>
      </w:r>
      <w:r w:rsidR="00FA6522" w:rsidRPr="00107FF8">
        <w:rPr>
          <w:rFonts w:ascii="Bookman Old Style" w:hAnsi="Bookman Old Style"/>
          <w:highlight w:val="yellow"/>
          <w:rPrChange w:id="26" w:author="David Harmon" w:date="2010-04-27T12:57:00Z">
            <w:rPr>
              <w:rFonts w:ascii="Bookman Old Style" w:hAnsi="Bookman Old Style"/>
            </w:rPr>
          </w:rPrChange>
        </w:rPr>
        <w:t xml:space="preserve"> </w:t>
      </w:r>
      <w:proofErr w:type="spellStart"/>
      <w:r w:rsidRPr="00107FF8">
        <w:rPr>
          <w:rFonts w:ascii="Bookman Old Style" w:hAnsi="Bookman Old Style"/>
          <w:highlight w:val="yellow"/>
          <w:rPrChange w:id="27" w:author="David Harmon" w:date="2010-04-27T12:57:00Z">
            <w:rPr>
              <w:rFonts w:ascii="Bookman Old Style" w:hAnsi="Bookman Old Style"/>
            </w:rPr>
          </w:rPrChange>
        </w:rPr>
        <w:t>olanzapine</w:t>
      </w:r>
      <w:proofErr w:type="spellEnd"/>
      <w:r w:rsidRPr="00107FF8">
        <w:rPr>
          <w:rFonts w:ascii="Bookman Old Style" w:hAnsi="Bookman Old Style"/>
          <w:highlight w:val="yellow"/>
          <w:rPrChange w:id="28" w:author="David Harmon" w:date="2010-04-27T12:57:00Z">
            <w:rPr>
              <w:rFonts w:ascii="Bookman Old Style" w:hAnsi="Bookman Old Style"/>
            </w:rPr>
          </w:rPrChange>
        </w:rPr>
        <w:t xml:space="preserve"> (</w:t>
      </w:r>
      <w:proofErr w:type="spellStart"/>
      <w:r w:rsidRPr="00107FF8">
        <w:rPr>
          <w:rFonts w:ascii="Bookman Old Style" w:hAnsi="Bookman Old Style"/>
          <w:highlight w:val="yellow"/>
          <w:rPrChange w:id="29" w:author="David Harmon" w:date="2010-04-27T12:57:00Z">
            <w:rPr>
              <w:rFonts w:ascii="Bookman Old Style" w:hAnsi="Bookman Old Style"/>
            </w:rPr>
          </w:rPrChange>
        </w:rPr>
        <w:t>Zyprexa</w:t>
      </w:r>
      <w:proofErr w:type="spellEnd"/>
      <w:r w:rsidRPr="00107FF8">
        <w:rPr>
          <w:rFonts w:ascii="Bookman Old Style" w:hAnsi="Bookman Old Style"/>
          <w:highlight w:val="yellow"/>
          <w:rPrChange w:id="30" w:author="David Harmon" w:date="2010-04-27T12:57:00Z">
            <w:rPr>
              <w:rFonts w:ascii="Bookman Old Style" w:hAnsi="Bookman Old Style"/>
            </w:rPr>
          </w:rPrChange>
        </w:rPr>
        <w:t xml:space="preserve">) and </w:t>
      </w:r>
      <w:proofErr w:type="spellStart"/>
      <w:r w:rsidRPr="00107FF8">
        <w:rPr>
          <w:rFonts w:ascii="Bookman Old Style" w:hAnsi="Bookman Old Style"/>
          <w:highlight w:val="yellow"/>
          <w:rPrChange w:id="31" w:author="David Harmon" w:date="2010-04-27T12:57:00Z">
            <w:rPr>
              <w:rFonts w:ascii="Bookman Old Style" w:hAnsi="Bookman Old Style"/>
            </w:rPr>
          </w:rPrChange>
        </w:rPr>
        <w:t>risperidone</w:t>
      </w:r>
      <w:proofErr w:type="spellEnd"/>
      <w:r w:rsidRPr="00107FF8">
        <w:rPr>
          <w:rFonts w:ascii="Bookman Old Style" w:hAnsi="Bookman Old Style"/>
          <w:highlight w:val="yellow"/>
          <w:rPrChange w:id="32" w:author="David Harmon" w:date="2010-04-27T12:57:00Z">
            <w:rPr>
              <w:rFonts w:ascii="Bookman Old Style" w:hAnsi="Bookman Old Style"/>
            </w:rPr>
          </w:rPrChange>
        </w:rPr>
        <w:t xml:space="preserve"> (</w:t>
      </w:r>
      <w:proofErr w:type="spellStart"/>
      <w:r w:rsidRPr="00107FF8">
        <w:rPr>
          <w:rFonts w:ascii="Bookman Old Style" w:hAnsi="Bookman Old Style"/>
          <w:highlight w:val="yellow"/>
          <w:rPrChange w:id="33" w:author="David Harmon" w:date="2010-04-27T12:57:00Z">
            <w:rPr>
              <w:rFonts w:ascii="Bookman Old Style" w:hAnsi="Bookman Old Style"/>
            </w:rPr>
          </w:rPrChange>
        </w:rPr>
        <w:t>Risperdal</w:t>
      </w:r>
      <w:proofErr w:type="spellEnd"/>
      <w:r w:rsidRPr="00107FF8">
        <w:rPr>
          <w:rFonts w:ascii="Bookman Old Style" w:hAnsi="Bookman Old Style"/>
          <w:highlight w:val="yellow"/>
          <w:rPrChange w:id="34" w:author="David Harmon" w:date="2010-04-27T12:57:00Z">
            <w:rPr>
              <w:rFonts w:ascii="Bookman Old Style" w:hAnsi="Bookman Old Style"/>
            </w:rPr>
          </w:rPrChange>
        </w:rPr>
        <w:t>), may help people who</w:t>
      </w:r>
      <w:r w:rsidR="00FA6522" w:rsidRPr="00107FF8">
        <w:rPr>
          <w:rFonts w:ascii="Bookman Old Style" w:hAnsi="Bookman Old Style"/>
          <w:highlight w:val="yellow"/>
          <w:rPrChange w:id="35" w:author="David Harmon" w:date="2010-04-27T12:57:00Z">
            <w:rPr>
              <w:rFonts w:ascii="Bookman Old Style" w:hAnsi="Bookman Old Style"/>
            </w:rPr>
          </w:rPrChange>
        </w:rPr>
        <w:t xml:space="preserve"> </w:t>
      </w:r>
      <w:r w:rsidRPr="00107FF8">
        <w:rPr>
          <w:rFonts w:ascii="Bookman Old Style" w:hAnsi="Bookman Old Style"/>
          <w:highlight w:val="yellow"/>
          <w:rPrChange w:id="36" w:author="David Harmon" w:date="2010-04-27T12:57:00Z">
            <w:rPr>
              <w:rFonts w:ascii="Bookman Old Style" w:hAnsi="Bookman Old Style"/>
            </w:rPr>
          </w:rPrChange>
        </w:rPr>
        <w:t>don't gain benefits from anti-seizure medications.</w:t>
      </w:r>
      <w:r w:rsidRPr="00C63DD2">
        <w:rPr>
          <w:rFonts w:ascii="Bookman Old Style" w:hAnsi="Bookman Old Style"/>
        </w:rPr>
        <w:t xml:space="preserve"> Anti-anxiety medications,</w:t>
      </w:r>
      <w:r w:rsidR="00FA6522" w:rsidRPr="00C63DD2">
        <w:rPr>
          <w:rFonts w:ascii="Bookman Old Style" w:hAnsi="Bookman Old Style"/>
        </w:rPr>
        <w:t xml:space="preserve"> </w:t>
      </w:r>
      <w:r w:rsidRPr="00C63DD2">
        <w:rPr>
          <w:rFonts w:ascii="Bookman Old Style" w:hAnsi="Bookman Old Style"/>
        </w:rPr>
        <w:t>such as benzodiazepines, may help improve sleep. In addition, one</w:t>
      </w:r>
      <w:r w:rsidR="00FA6522" w:rsidRPr="00C63DD2">
        <w:rPr>
          <w:rFonts w:ascii="Bookman Old Style" w:hAnsi="Bookman Old Style"/>
        </w:rPr>
        <w:t xml:space="preserve"> </w:t>
      </w:r>
      <w:r w:rsidRPr="00C63DD2">
        <w:rPr>
          <w:rFonts w:ascii="Bookman Old Style" w:hAnsi="Bookman Old Style"/>
        </w:rPr>
        <w:t xml:space="preserve">medication, </w:t>
      </w:r>
      <w:proofErr w:type="spellStart"/>
      <w:r w:rsidRPr="00C63DD2">
        <w:rPr>
          <w:rFonts w:ascii="Bookman Old Style" w:hAnsi="Bookman Old Style"/>
        </w:rPr>
        <w:t>quetiapine</w:t>
      </w:r>
      <w:proofErr w:type="spellEnd"/>
      <w:r w:rsidRPr="00C63DD2">
        <w:rPr>
          <w:rFonts w:ascii="Bookman Old Style" w:hAnsi="Bookman Old Style"/>
        </w:rPr>
        <w:t xml:space="preserve"> (</w:t>
      </w:r>
      <w:proofErr w:type="spellStart"/>
      <w:r w:rsidRPr="00C63DD2">
        <w:rPr>
          <w:rFonts w:ascii="Bookman Old Style" w:hAnsi="Bookman Old Style"/>
        </w:rPr>
        <w:t>Seroquel</w:t>
      </w:r>
      <w:proofErr w:type="spellEnd"/>
      <w:r w:rsidRPr="00C63DD2">
        <w:rPr>
          <w:rFonts w:ascii="Bookman Old Style" w:hAnsi="Bookman Old Style"/>
        </w:rPr>
        <w:t>), has been approved by the Food and</w:t>
      </w:r>
      <w:r w:rsidR="00FA6522" w:rsidRPr="00C63DD2">
        <w:rPr>
          <w:rFonts w:ascii="Bookman Old Style" w:hAnsi="Bookman Old Style"/>
        </w:rPr>
        <w:t xml:space="preserve"> </w:t>
      </w:r>
      <w:r w:rsidRPr="00C63DD2">
        <w:rPr>
          <w:rFonts w:ascii="Bookman Old Style" w:hAnsi="Bookman Old Style"/>
        </w:rPr>
        <w:t>Drug Administration to treat both the manic and depressive episodes of</w:t>
      </w:r>
      <w:r w:rsidR="00FA6522" w:rsidRPr="00C63DD2">
        <w:rPr>
          <w:rFonts w:ascii="Bookman Old Style" w:hAnsi="Bookman Old Style"/>
        </w:rPr>
        <w:t xml:space="preserve"> </w:t>
      </w:r>
      <w:r w:rsidRPr="00C63DD2">
        <w:rPr>
          <w:rFonts w:ascii="Bookman Old Style" w:hAnsi="Bookman Old Style"/>
        </w:rPr>
        <w:t xml:space="preserve">bipolar disorder, and may also be helpful for </w:t>
      </w:r>
      <w:proofErr w:type="spellStart"/>
      <w:r w:rsidRPr="00C63DD2">
        <w:rPr>
          <w:rFonts w:ascii="Bookman Old Style" w:hAnsi="Bookman Old Style"/>
        </w:rPr>
        <w:t>cyclothymic</w:t>
      </w:r>
      <w:proofErr w:type="spellEnd"/>
      <w:r w:rsidRPr="00C63DD2">
        <w:rPr>
          <w:rFonts w:ascii="Bookman Old Style" w:hAnsi="Bookman Old Style"/>
        </w:rPr>
        <w:t xml:space="preserve"> disorder.</w:t>
      </w:r>
    </w:p>
    <w:p w:rsidR="00FA6522" w:rsidRPr="00C63DD2" w:rsidRDefault="005219B4" w:rsidP="00FA652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  <w:r w:rsidRPr="00C63DD2">
        <w:rPr>
          <w:rFonts w:ascii="Bookman Old Style" w:hAnsi="Bookman Old Style"/>
        </w:rPr>
        <w:t xml:space="preserve">Antidepressants. </w:t>
      </w:r>
      <w:r w:rsidRPr="00107FF8">
        <w:rPr>
          <w:rFonts w:ascii="Bookman Old Style" w:hAnsi="Bookman Old Style"/>
          <w:highlight w:val="yellow"/>
          <w:rPrChange w:id="37" w:author="David Harmon" w:date="2010-04-27T12:57:00Z">
            <w:rPr>
              <w:rFonts w:ascii="Bookman Old Style" w:hAnsi="Bookman Old Style"/>
            </w:rPr>
          </w:rPrChange>
        </w:rPr>
        <w:t xml:space="preserve">Use of antidepressants in </w:t>
      </w:r>
      <w:proofErr w:type="spellStart"/>
      <w:r w:rsidRPr="00107FF8">
        <w:rPr>
          <w:rFonts w:ascii="Bookman Old Style" w:hAnsi="Bookman Old Style"/>
          <w:highlight w:val="yellow"/>
          <w:rPrChange w:id="38" w:author="David Harmon" w:date="2010-04-27T12:57:00Z">
            <w:rPr>
              <w:rFonts w:ascii="Bookman Old Style" w:hAnsi="Bookman Old Style"/>
            </w:rPr>
          </w:rPrChange>
        </w:rPr>
        <w:t>cyclothymic</w:t>
      </w:r>
      <w:proofErr w:type="spellEnd"/>
      <w:r w:rsidRPr="00107FF8">
        <w:rPr>
          <w:rFonts w:ascii="Bookman Old Style" w:hAnsi="Bookman Old Style"/>
          <w:highlight w:val="yellow"/>
          <w:rPrChange w:id="39" w:author="David Harmon" w:date="2010-04-27T12:57:00Z">
            <w:rPr>
              <w:rFonts w:ascii="Bookman Old Style" w:hAnsi="Bookman Old Style"/>
            </w:rPr>
          </w:rPrChange>
        </w:rPr>
        <w:t xml:space="preserve"> disorder is</w:t>
      </w:r>
      <w:r w:rsidR="00FA6522" w:rsidRPr="00107FF8">
        <w:rPr>
          <w:rFonts w:ascii="Bookman Old Style" w:hAnsi="Bookman Old Style"/>
          <w:highlight w:val="yellow"/>
          <w:rPrChange w:id="40" w:author="David Harmon" w:date="2010-04-27T12:57:00Z">
            <w:rPr>
              <w:rFonts w:ascii="Bookman Old Style" w:hAnsi="Bookman Old Style"/>
            </w:rPr>
          </w:rPrChange>
        </w:rPr>
        <w:t xml:space="preserve"> </w:t>
      </w:r>
      <w:r w:rsidRPr="00107FF8">
        <w:rPr>
          <w:rFonts w:ascii="Bookman Old Style" w:hAnsi="Bookman Old Style"/>
          <w:highlight w:val="yellow"/>
          <w:rPrChange w:id="41" w:author="David Harmon" w:date="2010-04-27T12:57:00Z">
            <w:rPr>
              <w:rFonts w:ascii="Bookman Old Style" w:hAnsi="Bookman Old Style"/>
            </w:rPr>
          </w:rPrChange>
        </w:rPr>
        <w:t>typically not recommended, unless they're combined with a mood stabilizer.</w:t>
      </w:r>
      <w:r w:rsidR="00FA6522" w:rsidRPr="00C63DD2">
        <w:rPr>
          <w:rFonts w:ascii="Bookman Old Style" w:hAnsi="Bookman Old Style"/>
        </w:rPr>
        <w:t xml:space="preserve">  </w:t>
      </w:r>
      <w:r w:rsidRPr="00C63DD2">
        <w:rPr>
          <w:rFonts w:ascii="Bookman Old Style" w:hAnsi="Bookman Old Style"/>
        </w:rPr>
        <w:t>As with bipolar disorder, taking antidepressants alone can trigger</w:t>
      </w:r>
      <w:r w:rsidR="00FA6522" w:rsidRPr="00C63DD2">
        <w:rPr>
          <w:rFonts w:ascii="Bookman Old Style" w:hAnsi="Bookman Old Style"/>
        </w:rPr>
        <w:t xml:space="preserve"> </w:t>
      </w:r>
      <w:r w:rsidRPr="00C63DD2">
        <w:rPr>
          <w:rFonts w:ascii="Bookman Old Style" w:hAnsi="Bookman Old Style"/>
        </w:rPr>
        <w:t>potentially dangerous manic episodes. Before taking antidepressants,</w:t>
      </w:r>
      <w:r w:rsidR="00FA6522" w:rsidRPr="00C63DD2">
        <w:rPr>
          <w:rFonts w:ascii="Bookman Old Style" w:hAnsi="Bookman Old Style"/>
        </w:rPr>
        <w:t xml:space="preserve"> </w:t>
      </w:r>
      <w:r w:rsidRPr="00C63DD2">
        <w:rPr>
          <w:rFonts w:ascii="Bookman Old Style" w:hAnsi="Bookman Old Style"/>
        </w:rPr>
        <w:t>carefully weigh the pros and cons with your doctor.</w:t>
      </w:r>
      <w:r w:rsidR="00FA6522" w:rsidRPr="00C63DD2">
        <w:rPr>
          <w:rFonts w:ascii="Bookman Old Style" w:hAnsi="Bookman Old Style"/>
        </w:rPr>
        <w:t xml:space="preserve">  </w:t>
      </w:r>
      <w:r w:rsidRPr="00C63DD2">
        <w:rPr>
          <w:rFonts w:ascii="Bookman Old Style" w:hAnsi="Bookman Old Style"/>
        </w:rPr>
        <w:t xml:space="preserve">If one medication doesn't work well for you, there are many others </w:t>
      </w:r>
      <w:r w:rsidRPr="00C63DD2">
        <w:rPr>
          <w:rFonts w:ascii="Bookman Old Style" w:hAnsi="Bookman Old Style"/>
        </w:rPr>
        <w:lastRenderedPageBreak/>
        <w:t>to consider.</w:t>
      </w:r>
      <w:r w:rsidR="00FA6522" w:rsidRPr="00C63DD2">
        <w:rPr>
          <w:rFonts w:ascii="Bookman Old Style" w:hAnsi="Bookman Old Style"/>
        </w:rPr>
        <w:t xml:space="preserve">  </w:t>
      </w:r>
      <w:r w:rsidRPr="00C63DD2">
        <w:rPr>
          <w:rFonts w:ascii="Bookman Old Style" w:hAnsi="Bookman Old Style"/>
        </w:rPr>
        <w:t>Keep trying until you find one that works well for you. Your doctor may advise</w:t>
      </w:r>
      <w:r w:rsidR="00FA6522" w:rsidRPr="00C63DD2">
        <w:rPr>
          <w:rFonts w:ascii="Bookman Old Style" w:hAnsi="Bookman Old Style"/>
        </w:rPr>
        <w:t xml:space="preserve"> </w:t>
      </w:r>
      <w:r w:rsidRPr="00C63DD2">
        <w:rPr>
          <w:rFonts w:ascii="Bookman Old Style" w:hAnsi="Bookman Old Style"/>
        </w:rPr>
        <w:t xml:space="preserve">combining certain medications for maximum effect. </w:t>
      </w:r>
    </w:p>
    <w:p w:rsidR="00FA6522" w:rsidRPr="00C63DD2" w:rsidRDefault="00FA6522" w:rsidP="00FA6522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</w:p>
    <w:p w:rsidR="005219B4" w:rsidRPr="00C63DD2" w:rsidRDefault="005219B4" w:rsidP="00FA652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  <w:r w:rsidRPr="00C63DD2">
        <w:rPr>
          <w:rFonts w:ascii="Bookman Old Style" w:hAnsi="Bookman Old Style"/>
        </w:rPr>
        <w:t>It can take several weeks</w:t>
      </w:r>
      <w:r w:rsidR="00FA6522" w:rsidRPr="00C63DD2">
        <w:rPr>
          <w:rFonts w:ascii="Bookman Old Style" w:hAnsi="Bookman Old Style"/>
        </w:rPr>
        <w:t xml:space="preserve"> </w:t>
      </w:r>
      <w:r w:rsidRPr="00C63DD2">
        <w:rPr>
          <w:rFonts w:ascii="Bookman Old Style" w:hAnsi="Bookman Old Style"/>
        </w:rPr>
        <w:t xml:space="preserve">after first starting a medication to notice an improvement in your </w:t>
      </w:r>
      <w:proofErr w:type="spellStart"/>
      <w:r w:rsidRPr="00C63DD2">
        <w:rPr>
          <w:rFonts w:ascii="Bookman Old Style" w:hAnsi="Bookman Old Style"/>
        </w:rPr>
        <w:t>cyclothymia</w:t>
      </w:r>
      <w:proofErr w:type="spellEnd"/>
      <w:r w:rsidR="00FA6522" w:rsidRPr="00C63DD2">
        <w:rPr>
          <w:rFonts w:ascii="Bookman Old Style" w:hAnsi="Bookman Old Style"/>
        </w:rPr>
        <w:t xml:space="preserve"> </w:t>
      </w:r>
      <w:r w:rsidRPr="00C63DD2">
        <w:rPr>
          <w:rFonts w:ascii="Bookman Old Style" w:hAnsi="Bookman Old Style"/>
        </w:rPr>
        <w:t>symptoms.</w:t>
      </w:r>
      <w:r w:rsidR="00FA6522" w:rsidRPr="00C63DD2">
        <w:rPr>
          <w:rFonts w:ascii="Bookman Old Style" w:hAnsi="Bookman Old Style"/>
        </w:rPr>
        <w:t xml:space="preserve">  </w:t>
      </w:r>
      <w:r w:rsidRPr="00C63DD2">
        <w:rPr>
          <w:rFonts w:ascii="Bookman Old Style" w:hAnsi="Bookman Old Style"/>
        </w:rPr>
        <w:t>Be aware that all medications have side effects and possible health risks. Certain</w:t>
      </w:r>
      <w:r w:rsidR="00FA6522" w:rsidRPr="00C63DD2">
        <w:rPr>
          <w:rFonts w:ascii="Bookman Old Style" w:hAnsi="Bookman Old Style"/>
        </w:rPr>
        <w:t xml:space="preserve"> </w:t>
      </w:r>
      <w:r w:rsidRPr="00C63DD2">
        <w:rPr>
          <w:rFonts w:ascii="Bookman Old Style" w:hAnsi="Bookman Old Style"/>
        </w:rPr>
        <w:t>antipsychotic medications, for instance, may increase the risk of diabetes, obesity</w:t>
      </w:r>
      <w:r w:rsidR="00FA6522" w:rsidRPr="00C63DD2">
        <w:rPr>
          <w:rFonts w:ascii="Bookman Old Style" w:hAnsi="Bookman Old Style"/>
        </w:rPr>
        <w:t xml:space="preserve"> </w:t>
      </w:r>
      <w:r w:rsidRPr="00C63DD2">
        <w:rPr>
          <w:rFonts w:ascii="Bookman Old Style" w:hAnsi="Bookman Old Style"/>
        </w:rPr>
        <w:t>and high blood pressure. If you take these medications, talk to your doctor about</w:t>
      </w:r>
    </w:p>
    <w:p w:rsidR="00FA6522" w:rsidRPr="00C63DD2" w:rsidRDefault="005219B4" w:rsidP="00FA652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  <w:proofErr w:type="gramStart"/>
      <w:r w:rsidRPr="00C63DD2">
        <w:rPr>
          <w:rFonts w:ascii="Bookman Old Style" w:hAnsi="Bookman Old Style"/>
        </w:rPr>
        <w:t>being</w:t>
      </w:r>
      <w:proofErr w:type="gramEnd"/>
      <w:r w:rsidRPr="00C63DD2">
        <w:rPr>
          <w:rFonts w:ascii="Bookman Old Style" w:hAnsi="Bookman Old Style"/>
        </w:rPr>
        <w:t xml:space="preserve"> monitored for health problems. Also, mood stabilizing medications may</w:t>
      </w:r>
      <w:r w:rsidR="00FA6522" w:rsidRPr="00C63DD2">
        <w:rPr>
          <w:rFonts w:ascii="Bookman Old Style" w:hAnsi="Bookman Old Style"/>
        </w:rPr>
        <w:t xml:space="preserve"> </w:t>
      </w:r>
      <w:r w:rsidRPr="00C63DD2">
        <w:rPr>
          <w:rFonts w:ascii="Bookman Old Style" w:hAnsi="Bookman Old Style"/>
        </w:rPr>
        <w:t xml:space="preserve">harm a developing fetus or nursing infant. Women with </w:t>
      </w:r>
      <w:proofErr w:type="spellStart"/>
      <w:r w:rsidRPr="00C63DD2">
        <w:rPr>
          <w:rFonts w:ascii="Bookman Old Style" w:hAnsi="Bookman Old Style"/>
        </w:rPr>
        <w:t>cyclothymic</w:t>
      </w:r>
      <w:proofErr w:type="spellEnd"/>
      <w:r w:rsidRPr="00C63DD2">
        <w:rPr>
          <w:rFonts w:ascii="Bookman Old Style" w:hAnsi="Bookman Old Style"/>
        </w:rPr>
        <w:t xml:space="preserve"> disorder who</w:t>
      </w:r>
      <w:r w:rsidR="00FA6522" w:rsidRPr="00C63DD2">
        <w:rPr>
          <w:rFonts w:ascii="Bookman Old Style" w:hAnsi="Bookman Old Style"/>
        </w:rPr>
        <w:t xml:space="preserve"> </w:t>
      </w:r>
      <w:r w:rsidRPr="00C63DD2">
        <w:rPr>
          <w:rFonts w:ascii="Bookman Old Style" w:hAnsi="Bookman Old Style"/>
        </w:rPr>
        <w:t>want to become pregnant or do become pregnant must fully explore with their</w:t>
      </w:r>
      <w:r w:rsidR="00FA6522" w:rsidRPr="00C63DD2">
        <w:rPr>
          <w:rFonts w:ascii="Bookman Old Style" w:hAnsi="Bookman Old Style"/>
        </w:rPr>
        <w:t xml:space="preserve"> </w:t>
      </w:r>
      <w:r w:rsidRPr="00C63DD2">
        <w:rPr>
          <w:rFonts w:ascii="Bookman Old Style" w:hAnsi="Bookman Old Style"/>
        </w:rPr>
        <w:t>health care providers the benefits and risks of medications.</w:t>
      </w:r>
      <w:r w:rsidR="00FA6522" w:rsidRPr="00C63DD2">
        <w:rPr>
          <w:rFonts w:ascii="Bookman Old Style" w:hAnsi="Bookman Old Style"/>
        </w:rPr>
        <w:t xml:space="preserve">  </w:t>
      </w:r>
    </w:p>
    <w:p w:rsidR="00FA6522" w:rsidRPr="00C63DD2" w:rsidRDefault="00FA6522" w:rsidP="00FA652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</w:p>
    <w:p w:rsidR="005219B4" w:rsidRPr="00C103DE" w:rsidRDefault="005219B4" w:rsidP="005219B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</w:rPr>
      </w:pPr>
      <w:r w:rsidRPr="00C103DE">
        <w:rPr>
          <w:rFonts w:ascii="Bookman Old Style" w:hAnsi="Bookman Old Style"/>
          <w:b/>
        </w:rPr>
        <w:t>Psychotherapy</w:t>
      </w:r>
    </w:p>
    <w:p w:rsidR="005219B4" w:rsidRPr="00164FE3" w:rsidRDefault="005219B4" w:rsidP="00164FE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  <w:r w:rsidRPr="00C63DD2">
        <w:rPr>
          <w:rFonts w:ascii="Bookman Old Style" w:hAnsi="Bookman Old Style"/>
        </w:rPr>
        <w:t>Psychotherapy is another vital</w:t>
      </w:r>
      <w:r w:rsidR="00FA6522" w:rsidRPr="00C63DD2">
        <w:rPr>
          <w:rFonts w:ascii="Bookman Old Style" w:hAnsi="Bookman Old Style"/>
        </w:rPr>
        <w:t xml:space="preserve"> part of </w:t>
      </w:r>
      <w:proofErr w:type="spellStart"/>
      <w:r w:rsidR="00FA6522" w:rsidRPr="00C63DD2">
        <w:rPr>
          <w:rFonts w:ascii="Bookman Old Style" w:hAnsi="Bookman Old Style"/>
        </w:rPr>
        <w:t>cyclothymia</w:t>
      </w:r>
      <w:proofErr w:type="spellEnd"/>
      <w:r w:rsidR="00FA6522" w:rsidRPr="00C63DD2">
        <w:rPr>
          <w:rFonts w:ascii="Bookman Old Style" w:hAnsi="Bookman Old Style"/>
        </w:rPr>
        <w:t xml:space="preserve"> treatment. </w:t>
      </w:r>
      <w:r w:rsidRPr="00C63DD2">
        <w:rPr>
          <w:rFonts w:ascii="Bookman Old Style" w:hAnsi="Bookman Old Style"/>
        </w:rPr>
        <w:t>Psychotherapy, also</w:t>
      </w:r>
      <w:r w:rsidR="00FA6522" w:rsidRPr="00C63DD2">
        <w:rPr>
          <w:rFonts w:ascii="Bookman Old Style" w:hAnsi="Bookman Old Style"/>
        </w:rPr>
        <w:t xml:space="preserve"> </w:t>
      </w:r>
      <w:r w:rsidRPr="00C63DD2">
        <w:rPr>
          <w:rFonts w:ascii="Bookman Old Style" w:hAnsi="Bookman Old Style"/>
        </w:rPr>
        <w:t xml:space="preserve">called counseling or talk therapy, can help </w:t>
      </w:r>
      <w:r w:rsidR="00164FE3">
        <w:rPr>
          <w:rFonts w:ascii="Bookman Old Style" w:hAnsi="Bookman Old Style"/>
        </w:rPr>
        <w:t>persons served and their families</w:t>
      </w:r>
      <w:r w:rsidRPr="00C63DD2">
        <w:rPr>
          <w:rFonts w:ascii="Bookman Old Style" w:hAnsi="Bookman Old Style"/>
        </w:rPr>
        <w:t xml:space="preserve"> understand what </w:t>
      </w:r>
      <w:proofErr w:type="spellStart"/>
      <w:r w:rsidRPr="00C63DD2">
        <w:rPr>
          <w:rFonts w:ascii="Bookman Old Style" w:hAnsi="Bookman Old Style"/>
        </w:rPr>
        <w:t>cyclothymia</w:t>
      </w:r>
      <w:proofErr w:type="spellEnd"/>
      <w:r w:rsidRPr="00C63DD2">
        <w:rPr>
          <w:rFonts w:ascii="Bookman Old Style" w:hAnsi="Bookman Old Style"/>
        </w:rPr>
        <w:t xml:space="preserve"> is</w:t>
      </w:r>
      <w:r w:rsidR="00FA6522" w:rsidRPr="00C63DD2">
        <w:rPr>
          <w:rFonts w:ascii="Bookman Old Style" w:hAnsi="Bookman Old Style"/>
        </w:rPr>
        <w:t xml:space="preserve"> </w:t>
      </w:r>
      <w:r w:rsidRPr="00C63DD2">
        <w:rPr>
          <w:rFonts w:ascii="Bookman Old Style" w:hAnsi="Bookman Old Style"/>
        </w:rPr>
        <w:t xml:space="preserve">and how it's treated. </w:t>
      </w:r>
      <w:r w:rsidRPr="00107FF8">
        <w:rPr>
          <w:rFonts w:ascii="Bookman Old Style" w:hAnsi="Bookman Old Style"/>
          <w:highlight w:val="yellow"/>
          <w:rPrChange w:id="42" w:author="David Harmon" w:date="2010-04-27T12:56:00Z">
            <w:rPr>
              <w:rFonts w:ascii="Bookman Old Style" w:hAnsi="Bookman Old Style"/>
            </w:rPr>
          </w:rPrChange>
        </w:rPr>
        <w:t>T</w:t>
      </w:r>
      <w:r w:rsidR="00164FE3" w:rsidRPr="00107FF8">
        <w:rPr>
          <w:rFonts w:ascii="Bookman Old Style" w:hAnsi="Bookman Old Style"/>
          <w:highlight w:val="yellow"/>
          <w:rPrChange w:id="43" w:author="David Harmon" w:date="2010-04-27T12:56:00Z">
            <w:rPr>
              <w:rFonts w:ascii="Bookman Old Style" w:hAnsi="Bookman Old Style"/>
            </w:rPr>
          </w:rPrChange>
        </w:rPr>
        <w:t>he t</w:t>
      </w:r>
      <w:r w:rsidRPr="00107FF8">
        <w:rPr>
          <w:rFonts w:ascii="Bookman Old Style" w:hAnsi="Bookman Old Style"/>
          <w:highlight w:val="yellow"/>
          <w:rPrChange w:id="44" w:author="David Harmon" w:date="2010-04-27T12:56:00Z">
            <w:rPr>
              <w:rFonts w:ascii="Bookman Old Style" w:hAnsi="Bookman Old Style"/>
            </w:rPr>
          </w:rPrChange>
        </w:rPr>
        <w:t xml:space="preserve">ypes of therapy that may help </w:t>
      </w:r>
      <w:proofErr w:type="spellStart"/>
      <w:r w:rsidRPr="00107FF8">
        <w:rPr>
          <w:rFonts w:ascii="Bookman Old Style" w:hAnsi="Bookman Old Style"/>
          <w:highlight w:val="yellow"/>
          <w:rPrChange w:id="45" w:author="David Harmon" w:date="2010-04-27T12:56:00Z">
            <w:rPr>
              <w:rFonts w:ascii="Bookman Old Style" w:hAnsi="Bookman Old Style"/>
            </w:rPr>
          </w:rPrChange>
        </w:rPr>
        <w:t>cyclothymia</w:t>
      </w:r>
      <w:proofErr w:type="spellEnd"/>
      <w:r w:rsidRPr="00107FF8">
        <w:rPr>
          <w:rFonts w:ascii="Bookman Old Style" w:hAnsi="Bookman Old Style"/>
          <w:highlight w:val="yellow"/>
          <w:rPrChange w:id="46" w:author="David Harmon" w:date="2010-04-27T12:56:00Z">
            <w:rPr>
              <w:rFonts w:ascii="Bookman Old Style" w:hAnsi="Bookman Old Style"/>
            </w:rPr>
          </w:rPrChange>
        </w:rPr>
        <w:t xml:space="preserve"> include:</w:t>
      </w:r>
      <w:r w:rsidR="00164FE3" w:rsidRPr="00107FF8">
        <w:rPr>
          <w:rFonts w:ascii="Bookman Old Style" w:hAnsi="Bookman Old Style"/>
          <w:highlight w:val="yellow"/>
          <w:rPrChange w:id="47" w:author="David Harmon" w:date="2010-04-27T12:56:00Z">
            <w:rPr>
              <w:rFonts w:ascii="Bookman Old Style" w:hAnsi="Bookman Old Style"/>
            </w:rPr>
          </w:rPrChange>
        </w:rPr>
        <w:t xml:space="preserve"> c</w:t>
      </w:r>
      <w:r w:rsidRPr="00107FF8">
        <w:rPr>
          <w:rFonts w:ascii="Bookman Old Style" w:hAnsi="Bookman Old Style"/>
          <w:highlight w:val="yellow"/>
          <w:rPrChange w:id="48" w:author="David Harmon" w:date="2010-04-27T12:56:00Z">
            <w:rPr>
              <w:rFonts w:ascii="Bookman Old Style" w:hAnsi="Bookman Old Style"/>
            </w:rPr>
          </w:rPrChange>
        </w:rPr>
        <w:t>ognitive behavioral therapy</w:t>
      </w:r>
      <w:r w:rsidR="00164FE3" w:rsidRPr="00107FF8">
        <w:rPr>
          <w:rFonts w:ascii="Bookman Old Style" w:hAnsi="Bookman Old Style"/>
          <w:highlight w:val="yellow"/>
          <w:rPrChange w:id="49" w:author="David Harmon" w:date="2010-04-27T12:56:00Z">
            <w:rPr>
              <w:rFonts w:ascii="Bookman Old Style" w:hAnsi="Bookman Old Style"/>
            </w:rPr>
          </w:rPrChange>
        </w:rPr>
        <w:t>, f</w:t>
      </w:r>
      <w:r w:rsidRPr="00107FF8">
        <w:rPr>
          <w:rFonts w:ascii="Bookman Old Style" w:hAnsi="Bookman Old Style"/>
          <w:highlight w:val="yellow"/>
          <w:rPrChange w:id="50" w:author="David Harmon" w:date="2010-04-27T12:56:00Z">
            <w:rPr>
              <w:rFonts w:ascii="Bookman Old Style" w:hAnsi="Bookman Old Style"/>
            </w:rPr>
          </w:rPrChange>
        </w:rPr>
        <w:t>amily therapy</w:t>
      </w:r>
      <w:r w:rsidR="00164FE3" w:rsidRPr="00107FF8">
        <w:rPr>
          <w:rFonts w:ascii="Bookman Old Style" w:hAnsi="Bookman Old Style"/>
          <w:highlight w:val="yellow"/>
          <w:rPrChange w:id="51" w:author="David Harmon" w:date="2010-04-27T12:56:00Z">
            <w:rPr>
              <w:rFonts w:ascii="Bookman Old Style" w:hAnsi="Bookman Old Style"/>
            </w:rPr>
          </w:rPrChange>
        </w:rPr>
        <w:t xml:space="preserve"> and g</w:t>
      </w:r>
      <w:r w:rsidRPr="00107FF8">
        <w:rPr>
          <w:rFonts w:ascii="Bookman Old Style" w:hAnsi="Bookman Old Style"/>
          <w:highlight w:val="yellow"/>
          <w:rPrChange w:id="52" w:author="David Harmon" w:date="2010-04-27T12:56:00Z">
            <w:rPr>
              <w:rFonts w:ascii="Bookman Old Style" w:hAnsi="Bookman Old Style"/>
            </w:rPr>
          </w:rPrChange>
        </w:rPr>
        <w:t>roup therapy.</w:t>
      </w:r>
      <w:r w:rsidRPr="00164FE3">
        <w:rPr>
          <w:rFonts w:ascii="Bookman Old Style" w:hAnsi="Bookman Old Style"/>
        </w:rPr>
        <w:t xml:space="preserve"> </w:t>
      </w:r>
      <w:r w:rsidRPr="00C63DD2">
        <w:t xml:space="preserve"> </w:t>
      </w:r>
    </w:p>
    <w:sectPr w:rsidR="005219B4" w:rsidRPr="00164FE3" w:rsidSect="00341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0680F"/>
    <w:multiLevelType w:val="hybridMultilevel"/>
    <w:tmpl w:val="AD064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D5209"/>
    <w:multiLevelType w:val="hybridMultilevel"/>
    <w:tmpl w:val="E45C2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66625"/>
    <w:multiLevelType w:val="hybridMultilevel"/>
    <w:tmpl w:val="A7FAA08E"/>
    <w:lvl w:ilvl="0" w:tplc="B8900E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A7277B"/>
    <w:multiLevelType w:val="hybridMultilevel"/>
    <w:tmpl w:val="B6987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C8551B"/>
    <w:multiLevelType w:val="hybridMultilevel"/>
    <w:tmpl w:val="8BC21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0A7828"/>
    <w:multiLevelType w:val="hybridMultilevel"/>
    <w:tmpl w:val="F2C8A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4C2318"/>
    <w:multiLevelType w:val="hybridMultilevel"/>
    <w:tmpl w:val="1B3C1F60"/>
    <w:lvl w:ilvl="0" w:tplc="FED61E34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362C1F"/>
    <w:multiLevelType w:val="hybridMultilevel"/>
    <w:tmpl w:val="BD9A7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trackRevisions/>
  <w:doNotTrackMoves/>
  <w:defaultTabStop w:val="720"/>
  <w:characterSpacingControl w:val="doNotCompress"/>
  <w:compat/>
  <w:rsids>
    <w:rsidRoot w:val="00945841"/>
    <w:rsid w:val="00067257"/>
    <w:rsid w:val="0007415E"/>
    <w:rsid w:val="000824EE"/>
    <w:rsid w:val="00107FF8"/>
    <w:rsid w:val="00134A3D"/>
    <w:rsid w:val="00164FE3"/>
    <w:rsid w:val="00237393"/>
    <w:rsid w:val="00341E63"/>
    <w:rsid w:val="003C4BE3"/>
    <w:rsid w:val="00451689"/>
    <w:rsid w:val="00500EF4"/>
    <w:rsid w:val="005219B4"/>
    <w:rsid w:val="005229EA"/>
    <w:rsid w:val="00547CB8"/>
    <w:rsid w:val="005901D6"/>
    <w:rsid w:val="00824F5B"/>
    <w:rsid w:val="00876297"/>
    <w:rsid w:val="009327B8"/>
    <w:rsid w:val="00945841"/>
    <w:rsid w:val="00A66871"/>
    <w:rsid w:val="00BC07A5"/>
    <w:rsid w:val="00BE66CD"/>
    <w:rsid w:val="00C103DE"/>
    <w:rsid w:val="00C63DD2"/>
    <w:rsid w:val="00C81E4F"/>
    <w:rsid w:val="00CD2E1A"/>
    <w:rsid w:val="00DD0D1E"/>
    <w:rsid w:val="00E76062"/>
    <w:rsid w:val="00F01809"/>
    <w:rsid w:val="00FA6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E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584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72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7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F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BFC30-44D2-ED45-8ADF-0F0FE1ADD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1415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Harmon</dc:creator>
  <cp:lastModifiedBy>David Harmon</cp:lastModifiedBy>
  <cp:revision>10</cp:revision>
  <dcterms:created xsi:type="dcterms:W3CDTF">2010-01-15T01:37:00Z</dcterms:created>
  <dcterms:modified xsi:type="dcterms:W3CDTF">2010-04-27T17:57:00Z</dcterms:modified>
</cp:coreProperties>
</file>